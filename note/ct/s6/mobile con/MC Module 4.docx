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48B" w:rsidRPr="00EE6C62" w:rsidRDefault="0070148B" w:rsidP="00BF457C"/>
    <w:p w:rsidR="001B6710" w:rsidRPr="00EE6C62" w:rsidRDefault="001B6710" w:rsidP="00BD0BE1">
      <w:pPr>
        <w:jc w:val="both"/>
        <w:rPr>
          <w:rFonts w:ascii="Times New Roman" w:hAnsi="Times New Roman" w:cs="Times New Roman"/>
          <w:b/>
          <w:sz w:val="28"/>
          <w:szCs w:val="28"/>
        </w:rPr>
      </w:pPr>
      <w:r w:rsidRPr="00EE6C62">
        <w:rPr>
          <w:rFonts w:ascii="Times New Roman" w:hAnsi="Times New Roman" w:cs="Times New Roman"/>
          <w:b/>
          <w:sz w:val="28"/>
          <w:szCs w:val="28"/>
        </w:rPr>
        <w:t xml:space="preserve">Module IV: Bluetooth and IEEE 802.15 </w:t>
      </w:r>
    </w:p>
    <w:p w:rsidR="001B6710" w:rsidRPr="00EE6C62" w:rsidRDefault="001B6710" w:rsidP="00BD0BE1">
      <w:pPr>
        <w:jc w:val="both"/>
        <w:rPr>
          <w:rFonts w:ascii="Times New Roman" w:hAnsi="Times New Roman" w:cs="Times New Roman"/>
          <w:b/>
          <w:sz w:val="28"/>
          <w:szCs w:val="28"/>
        </w:rPr>
      </w:pPr>
      <w:r w:rsidRPr="00EE6C62">
        <w:rPr>
          <w:rFonts w:ascii="Times New Roman" w:hAnsi="Times New Roman" w:cs="Times New Roman"/>
          <w:b/>
          <w:sz w:val="28"/>
          <w:szCs w:val="28"/>
        </w:rPr>
        <w:t>4.1 To Understand Bluetooth Technology</w:t>
      </w:r>
    </w:p>
    <w:p w:rsidR="00787545" w:rsidRPr="00EE6C62" w:rsidRDefault="00787545" w:rsidP="00BD0BE1">
      <w:pPr>
        <w:jc w:val="both"/>
        <w:rPr>
          <w:rFonts w:ascii="Times New Roman" w:hAnsi="Times New Roman" w:cs="Times New Roman"/>
          <w:b/>
          <w:sz w:val="28"/>
          <w:szCs w:val="28"/>
        </w:rPr>
      </w:pPr>
      <w:r w:rsidRPr="00EE6C62">
        <w:rPr>
          <w:rFonts w:ascii="Times New Roman" w:hAnsi="Times New Roman" w:cs="Times New Roman"/>
          <w:sz w:val="28"/>
          <w:szCs w:val="28"/>
        </w:rPr>
        <w:t xml:space="preserve">Bluetooth is designed to operate in an environment of many users. Up to eight devices can communicate in a small network called a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Ten of these </w:t>
      </w:r>
      <w:proofErr w:type="spellStart"/>
      <w:r w:rsidRPr="00EE6C62">
        <w:rPr>
          <w:rFonts w:ascii="Times New Roman" w:hAnsi="Times New Roman" w:cs="Times New Roman"/>
          <w:sz w:val="28"/>
          <w:szCs w:val="28"/>
        </w:rPr>
        <w:t>piconets</w:t>
      </w:r>
      <w:proofErr w:type="spellEnd"/>
      <w:r w:rsidRPr="00EE6C62">
        <w:rPr>
          <w:rFonts w:ascii="Times New Roman" w:hAnsi="Times New Roman" w:cs="Times New Roman"/>
          <w:sz w:val="28"/>
          <w:szCs w:val="28"/>
        </w:rPr>
        <w:t xml:space="preserve"> can coexist in the same coverage range of the Bluetooth radio. To provide security, each link is encoded and protected against eavesdropping and interference.</w:t>
      </w:r>
    </w:p>
    <w:p w:rsidR="001B6710" w:rsidRPr="00EE6C62" w:rsidRDefault="001B6710" w:rsidP="00BD0BE1">
      <w:pPr>
        <w:jc w:val="both"/>
        <w:rPr>
          <w:rFonts w:ascii="Times New Roman" w:hAnsi="Times New Roman" w:cs="Times New Roman"/>
          <w:b/>
          <w:sz w:val="28"/>
          <w:szCs w:val="28"/>
        </w:rPr>
      </w:pPr>
      <w:r w:rsidRPr="00EE6C62">
        <w:rPr>
          <w:rFonts w:ascii="Times New Roman" w:hAnsi="Times New Roman" w:cs="Times New Roman"/>
          <w:b/>
          <w:sz w:val="28"/>
          <w:szCs w:val="28"/>
        </w:rPr>
        <w:t xml:space="preserve">       4.1.1 Discuss </w:t>
      </w:r>
      <w:r w:rsidR="00C928AB" w:rsidRPr="00EE6C62">
        <w:rPr>
          <w:rFonts w:ascii="Times New Roman" w:hAnsi="Times New Roman" w:cs="Times New Roman"/>
          <w:b/>
          <w:sz w:val="28"/>
          <w:szCs w:val="28"/>
        </w:rPr>
        <w:t>B</w:t>
      </w:r>
      <w:r w:rsidRPr="00EE6C62">
        <w:rPr>
          <w:rFonts w:ascii="Times New Roman" w:hAnsi="Times New Roman" w:cs="Times New Roman"/>
          <w:b/>
          <w:sz w:val="28"/>
          <w:szCs w:val="28"/>
        </w:rPr>
        <w:t>luetooth applications and architecture</w:t>
      </w:r>
    </w:p>
    <w:p w:rsidR="00052201" w:rsidRPr="00EE6C62" w:rsidRDefault="00052201" w:rsidP="00BD0BE1">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Bluetooth provides support for three general application</w:t>
      </w:r>
      <w:r w:rsidR="00D8291D" w:rsidRPr="00EE6C62">
        <w:rPr>
          <w:rFonts w:ascii="Times New Roman" w:hAnsi="Times New Roman" w:cs="Times New Roman"/>
          <w:sz w:val="28"/>
          <w:szCs w:val="28"/>
        </w:rPr>
        <w:t>s</w:t>
      </w:r>
      <w:r w:rsidRPr="00EE6C62">
        <w:rPr>
          <w:rFonts w:ascii="Times New Roman" w:hAnsi="Times New Roman" w:cs="Times New Roman"/>
          <w:sz w:val="28"/>
          <w:szCs w:val="28"/>
        </w:rPr>
        <w:t xml:space="preserve"> </w:t>
      </w:r>
      <w:r w:rsidRPr="00EE6C62">
        <w:rPr>
          <w:rFonts w:ascii="Times New Roman" w:eastAsia="HiddenHorzOCR" w:hAnsi="Times New Roman" w:cs="Times New Roman"/>
          <w:sz w:val="28"/>
          <w:szCs w:val="28"/>
        </w:rPr>
        <w:t xml:space="preserve">are </w:t>
      </w:r>
      <w:r w:rsidRPr="00EE6C62">
        <w:rPr>
          <w:rFonts w:ascii="Times New Roman" w:hAnsi="Times New Roman" w:cs="Times New Roman"/>
          <w:sz w:val="28"/>
          <w:szCs w:val="28"/>
        </w:rPr>
        <w:t>using short</w:t>
      </w:r>
      <w:r w:rsidR="00D8291D" w:rsidRPr="00EE6C62">
        <w:rPr>
          <w:rFonts w:ascii="Times New Roman" w:hAnsi="Times New Roman" w:cs="Times New Roman"/>
          <w:sz w:val="28"/>
          <w:szCs w:val="28"/>
        </w:rPr>
        <w:t xml:space="preserve"> </w:t>
      </w:r>
      <w:r w:rsidRPr="00EE6C62">
        <w:rPr>
          <w:rFonts w:ascii="Times New Roman" w:hAnsi="Times New Roman" w:cs="Times New Roman"/>
          <w:sz w:val="28"/>
          <w:szCs w:val="28"/>
        </w:rPr>
        <w:t>range</w:t>
      </w:r>
      <w:r w:rsidR="00D8291D" w:rsidRPr="00EE6C62">
        <w:rPr>
          <w:rFonts w:ascii="Times New Roman" w:hAnsi="Times New Roman" w:cs="Times New Roman"/>
          <w:sz w:val="28"/>
          <w:szCs w:val="28"/>
        </w:rPr>
        <w:t xml:space="preserve"> </w:t>
      </w:r>
      <w:r w:rsidRPr="00EE6C62">
        <w:rPr>
          <w:rFonts w:ascii="Times New Roman" w:hAnsi="Times New Roman" w:cs="Times New Roman"/>
          <w:sz w:val="28"/>
          <w:szCs w:val="28"/>
        </w:rPr>
        <w:t>wireless connectivity:</w:t>
      </w:r>
    </w:p>
    <w:p w:rsidR="00052201" w:rsidRPr="00EE6C62" w:rsidRDefault="00052201" w:rsidP="00BD0BE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Data and voice access points: </w:t>
      </w:r>
      <w:r w:rsidRPr="00EE6C62">
        <w:rPr>
          <w:rFonts w:ascii="Times New Roman" w:hAnsi="Times New Roman" w:cs="Times New Roman"/>
          <w:sz w:val="28"/>
          <w:szCs w:val="28"/>
        </w:rPr>
        <w:t>Bluetooth facilitates real-time voice and data transmissions</w:t>
      </w:r>
      <w:r w:rsidR="00D8291D" w:rsidRPr="00EE6C62">
        <w:rPr>
          <w:rFonts w:ascii="Times New Roman" w:hAnsi="Times New Roman" w:cs="Times New Roman"/>
          <w:sz w:val="28"/>
          <w:szCs w:val="28"/>
        </w:rPr>
        <w:t xml:space="preserve"> </w:t>
      </w:r>
      <w:r w:rsidRPr="00EE6C62">
        <w:rPr>
          <w:rFonts w:ascii="Times New Roman" w:hAnsi="Times New Roman" w:cs="Times New Roman"/>
          <w:sz w:val="28"/>
          <w:szCs w:val="28"/>
        </w:rPr>
        <w:t>by providing effortless wireless connection of portable and stationary communications devices.</w:t>
      </w:r>
    </w:p>
    <w:p w:rsidR="00052201" w:rsidRPr="00EE6C62" w:rsidRDefault="00052201" w:rsidP="00BD0BE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Cable replacement: </w:t>
      </w:r>
      <w:r w:rsidRPr="00EE6C62">
        <w:rPr>
          <w:rFonts w:ascii="Times New Roman" w:hAnsi="Times New Roman" w:cs="Times New Roman"/>
          <w:sz w:val="28"/>
          <w:szCs w:val="28"/>
        </w:rPr>
        <w:t xml:space="preserve">Bluetooth </w:t>
      </w:r>
      <w:r w:rsidR="00D8291D" w:rsidRPr="00EE6C62">
        <w:rPr>
          <w:rFonts w:ascii="Times New Roman" w:hAnsi="Times New Roman" w:cs="Times New Roman"/>
          <w:sz w:val="28"/>
          <w:szCs w:val="28"/>
        </w:rPr>
        <w:t>eliminates the need for numeral</w:t>
      </w:r>
      <w:r w:rsidRPr="00EE6C62">
        <w:rPr>
          <w:rFonts w:ascii="Times New Roman" w:hAnsi="Times New Roman" w:cs="Times New Roman"/>
          <w:sz w:val="28"/>
          <w:szCs w:val="28"/>
        </w:rPr>
        <w:t>s, often proprietary,</w:t>
      </w:r>
      <w:r w:rsidR="00D8291D"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cable attachments for connection of practically any kind of </w:t>
      </w:r>
      <w:r w:rsidR="00D8291D" w:rsidRPr="00EE6C62">
        <w:rPr>
          <w:rFonts w:ascii="Times New Roman" w:hAnsi="Times New Roman" w:cs="Times New Roman"/>
          <w:sz w:val="28"/>
          <w:szCs w:val="28"/>
        </w:rPr>
        <w:t>c</w:t>
      </w:r>
      <w:r w:rsidRPr="00EE6C62">
        <w:rPr>
          <w:rFonts w:ascii="Times New Roman" w:eastAsia="HiddenHorzOCR" w:hAnsi="Times New Roman" w:cs="Times New Roman"/>
          <w:sz w:val="28"/>
          <w:szCs w:val="28"/>
        </w:rPr>
        <w:t>ommunication</w:t>
      </w:r>
      <w:r w:rsidR="00D8291D" w:rsidRPr="00EE6C62">
        <w:rPr>
          <w:rFonts w:ascii="Times New Roman" w:eastAsia="HiddenHorzOCR" w:hAnsi="Times New Roman" w:cs="Times New Roman"/>
          <w:sz w:val="28"/>
          <w:szCs w:val="28"/>
        </w:rPr>
        <w:t xml:space="preserve"> </w:t>
      </w:r>
      <w:r w:rsidRPr="00EE6C62">
        <w:rPr>
          <w:rFonts w:ascii="Times New Roman" w:hAnsi="Times New Roman" w:cs="Times New Roman"/>
          <w:sz w:val="28"/>
          <w:szCs w:val="28"/>
        </w:rPr>
        <w:t xml:space="preserve">device. Connections are instant and are maintained even when </w:t>
      </w:r>
      <w:r w:rsidR="00D8291D" w:rsidRPr="00EE6C62">
        <w:rPr>
          <w:rFonts w:ascii="Times New Roman" w:hAnsi="Times New Roman" w:cs="Times New Roman"/>
          <w:sz w:val="28"/>
          <w:szCs w:val="28"/>
        </w:rPr>
        <w:t>d</w:t>
      </w:r>
      <w:r w:rsidRPr="00EE6C62">
        <w:rPr>
          <w:rFonts w:ascii="Times New Roman" w:eastAsia="HiddenHorzOCR" w:hAnsi="Times New Roman" w:cs="Times New Roman"/>
          <w:sz w:val="28"/>
          <w:szCs w:val="28"/>
        </w:rPr>
        <w:t xml:space="preserve">evices </w:t>
      </w:r>
      <w:r w:rsidRPr="00EE6C62">
        <w:rPr>
          <w:rFonts w:ascii="Times New Roman" w:hAnsi="Times New Roman" w:cs="Times New Roman"/>
          <w:sz w:val="28"/>
          <w:szCs w:val="28"/>
        </w:rPr>
        <w:t>are not within line of sight. The range of each radio is approximately 1</w:t>
      </w:r>
      <w:r w:rsidR="00846E69" w:rsidRPr="00EE6C62">
        <w:rPr>
          <w:rFonts w:ascii="Times New Roman" w:hAnsi="Times New Roman" w:cs="Times New Roman"/>
          <w:sz w:val="28"/>
          <w:szCs w:val="28"/>
        </w:rPr>
        <w:t>0</w:t>
      </w:r>
      <w:r w:rsidRPr="00EE6C62">
        <w:rPr>
          <w:rFonts w:ascii="Times New Roman" w:hAnsi="Times New Roman" w:cs="Times New Roman"/>
          <w:sz w:val="28"/>
          <w:szCs w:val="28"/>
        </w:rPr>
        <w:t>m but can be extended to 100 m with an optional amplifier.</w:t>
      </w:r>
    </w:p>
    <w:p w:rsidR="00052201" w:rsidRPr="00EE6C62" w:rsidRDefault="00052201" w:rsidP="00BD0BE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Ad hoc networking: </w:t>
      </w:r>
      <w:r w:rsidRPr="00EE6C62">
        <w:rPr>
          <w:rFonts w:ascii="Times New Roman" w:hAnsi="Times New Roman" w:cs="Times New Roman"/>
          <w:sz w:val="28"/>
          <w:szCs w:val="28"/>
        </w:rPr>
        <w:t xml:space="preserve">A device equipped with a </w:t>
      </w:r>
      <w:r w:rsidR="00D8291D" w:rsidRPr="00EE6C62">
        <w:rPr>
          <w:rFonts w:ascii="Times New Roman" w:eastAsia="HiddenHorzOCR" w:hAnsi="Times New Roman" w:cs="Times New Roman"/>
          <w:sz w:val="28"/>
          <w:szCs w:val="28"/>
        </w:rPr>
        <w:t>Bluetoo</w:t>
      </w:r>
      <w:r w:rsidRPr="00EE6C62">
        <w:rPr>
          <w:rFonts w:ascii="Times New Roman" w:eastAsia="HiddenHorzOCR" w:hAnsi="Times New Roman" w:cs="Times New Roman"/>
          <w:sz w:val="28"/>
          <w:szCs w:val="28"/>
        </w:rPr>
        <w:t xml:space="preserve">th </w:t>
      </w:r>
      <w:r w:rsidRPr="00EE6C62">
        <w:rPr>
          <w:rFonts w:ascii="Times New Roman" w:hAnsi="Times New Roman" w:cs="Times New Roman"/>
          <w:sz w:val="28"/>
          <w:szCs w:val="28"/>
        </w:rPr>
        <w:t xml:space="preserve">radio can establish instant connection to another Bluetooth radio as </w:t>
      </w:r>
      <w:r w:rsidRPr="00EE6C62">
        <w:rPr>
          <w:rFonts w:ascii="Times New Roman" w:eastAsia="HiddenHorzOCR" w:hAnsi="Times New Roman" w:cs="Times New Roman"/>
          <w:sz w:val="28"/>
          <w:szCs w:val="28"/>
        </w:rPr>
        <w:t>so</w:t>
      </w:r>
      <w:r w:rsidR="00BA2890" w:rsidRPr="00EE6C62">
        <w:rPr>
          <w:rFonts w:ascii="Times New Roman" w:eastAsia="HiddenHorzOCR" w:hAnsi="Times New Roman" w:cs="Times New Roman"/>
          <w:sz w:val="28"/>
          <w:szCs w:val="28"/>
        </w:rPr>
        <w:t>on</w:t>
      </w:r>
      <w:r w:rsidRPr="00EE6C62">
        <w:rPr>
          <w:rFonts w:ascii="Times New Roman" w:eastAsia="HiddenHorzOCR" w:hAnsi="Times New Roman" w:cs="Times New Roman"/>
          <w:sz w:val="28"/>
          <w:szCs w:val="28"/>
        </w:rPr>
        <w:t xml:space="preserve"> </w:t>
      </w:r>
      <w:r w:rsidRPr="00EE6C62">
        <w:rPr>
          <w:rFonts w:ascii="Times New Roman" w:hAnsi="Times New Roman" w:cs="Times New Roman"/>
          <w:sz w:val="28"/>
          <w:szCs w:val="28"/>
        </w:rPr>
        <w:t>as it comes into range.</w:t>
      </w:r>
    </w:p>
    <w:p w:rsidR="002F407F" w:rsidRPr="00EE6C62" w:rsidRDefault="002F407F" w:rsidP="00BD0BE1">
      <w:pPr>
        <w:autoSpaceDE w:val="0"/>
        <w:autoSpaceDN w:val="0"/>
        <w:adjustRightInd w:val="0"/>
        <w:spacing w:after="0" w:line="240" w:lineRule="auto"/>
        <w:jc w:val="both"/>
        <w:rPr>
          <w:rFonts w:ascii="Times New Roman" w:hAnsi="Times New Roman" w:cs="Times New Roman"/>
          <w:sz w:val="28"/>
          <w:szCs w:val="28"/>
        </w:rPr>
      </w:pPr>
    </w:p>
    <w:p w:rsidR="003A139F" w:rsidRPr="000E6F72" w:rsidRDefault="003A139F" w:rsidP="003A139F">
      <w:pPr>
        <w:shd w:val="clear" w:color="auto" w:fill="FFFFFF"/>
        <w:spacing w:after="100" w:afterAutospacing="1" w:line="240" w:lineRule="auto"/>
        <w:jc w:val="both"/>
        <w:rPr>
          <w:rFonts w:ascii="Times New Roman" w:eastAsia="Times New Roman" w:hAnsi="Times New Roman" w:cs="Times New Roman"/>
          <w:b/>
          <w:color w:val="000000"/>
          <w:sz w:val="28"/>
          <w:szCs w:val="28"/>
        </w:rPr>
      </w:pPr>
      <w:r w:rsidRPr="000E6F72">
        <w:rPr>
          <w:rFonts w:ascii="Times New Roman" w:eastAsia="Times New Roman" w:hAnsi="Times New Roman" w:cs="Times New Roman"/>
          <w:b/>
          <w:color w:val="000000"/>
          <w:sz w:val="28"/>
          <w:szCs w:val="28"/>
        </w:rPr>
        <w:t>Application:-</w:t>
      </w:r>
    </w:p>
    <w:p w:rsidR="003A139F" w:rsidRPr="00EE6C62" w:rsidRDefault="003A139F" w:rsidP="003A139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EE6C62">
        <w:rPr>
          <w:rFonts w:ascii="Times New Roman" w:eastAsia="Times New Roman" w:hAnsi="Times New Roman" w:cs="Times New Roman"/>
          <w:color w:val="000000"/>
          <w:sz w:val="28"/>
          <w:szCs w:val="28"/>
        </w:rPr>
        <w:t>* Allows a transfer of images (or) word documents (or) applications (or) audio and video files between devices without the help of cables.</w:t>
      </w:r>
    </w:p>
    <w:p w:rsidR="003A139F" w:rsidRPr="00EE6C62" w:rsidRDefault="003A139F" w:rsidP="003A139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EE6C62">
        <w:rPr>
          <w:rFonts w:ascii="Times New Roman" w:eastAsia="Times New Roman" w:hAnsi="Times New Roman" w:cs="Times New Roman"/>
          <w:color w:val="000000"/>
          <w:sz w:val="28"/>
          <w:szCs w:val="28"/>
        </w:rPr>
        <w:t>* Can be used for remote sales technology allowing wireless access to vending machines and other commercial enterprises.</w:t>
      </w:r>
    </w:p>
    <w:p w:rsidR="003A139F" w:rsidRPr="00EE6C62" w:rsidRDefault="003A139F" w:rsidP="003A139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EE6C62">
        <w:rPr>
          <w:rFonts w:ascii="Times New Roman" w:eastAsia="Times New Roman" w:hAnsi="Times New Roman" w:cs="Times New Roman"/>
          <w:color w:val="000000"/>
          <w:sz w:val="28"/>
          <w:szCs w:val="28"/>
        </w:rPr>
        <w:t>* Provides inter accessibility of PDAs, palmtops and desktops for file and data exchanges.</w:t>
      </w:r>
    </w:p>
    <w:p w:rsidR="003A139F" w:rsidRPr="00EE6C62" w:rsidRDefault="003A139F" w:rsidP="003A139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EE6C62">
        <w:rPr>
          <w:rFonts w:ascii="Times New Roman" w:eastAsia="Times New Roman" w:hAnsi="Times New Roman" w:cs="Times New Roman"/>
          <w:color w:val="000000"/>
          <w:sz w:val="28"/>
          <w:szCs w:val="28"/>
        </w:rPr>
        <w:t>* It can be used to setup a personal area network (PAN) or a wireless personal area network (WPAN).</w:t>
      </w:r>
    </w:p>
    <w:p w:rsidR="003A139F" w:rsidRPr="00EE6C62" w:rsidRDefault="003A139F" w:rsidP="00BD0BE1">
      <w:pPr>
        <w:autoSpaceDE w:val="0"/>
        <w:autoSpaceDN w:val="0"/>
        <w:adjustRightInd w:val="0"/>
        <w:spacing w:after="0" w:line="240" w:lineRule="auto"/>
        <w:jc w:val="both"/>
        <w:rPr>
          <w:rFonts w:ascii="Times New Roman" w:hAnsi="Times New Roman" w:cs="Times New Roman"/>
          <w:b/>
          <w:sz w:val="28"/>
          <w:szCs w:val="28"/>
        </w:rPr>
      </w:pPr>
    </w:p>
    <w:p w:rsidR="003A139F" w:rsidRPr="00EE6C62" w:rsidRDefault="003A139F" w:rsidP="00BD0BE1">
      <w:pPr>
        <w:autoSpaceDE w:val="0"/>
        <w:autoSpaceDN w:val="0"/>
        <w:adjustRightInd w:val="0"/>
        <w:spacing w:after="0" w:line="240" w:lineRule="auto"/>
        <w:jc w:val="both"/>
        <w:rPr>
          <w:rFonts w:ascii="Times New Roman" w:hAnsi="Times New Roman" w:cs="Times New Roman"/>
          <w:b/>
          <w:sz w:val="28"/>
          <w:szCs w:val="28"/>
        </w:rPr>
      </w:pPr>
    </w:p>
    <w:p w:rsidR="002F407F" w:rsidRPr="00EE6C62" w:rsidRDefault="002F407F" w:rsidP="00BD0BE1">
      <w:pPr>
        <w:autoSpaceDE w:val="0"/>
        <w:autoSpaceDN w:val="0"/>
        <w:adjustRightInd w:val="0"/>
        <w:spacing w:after="0" w:line="240" w:lineRule="auto"/>
        <w:jc w:val="both"/>
        <w:rPr>
          <w:rFonts w:ascii="Times New Roman" w:hAnsi="Times New Roman" w:cs="Times New Roman"/>
          <w:b/>
          <w:sz w:val="28"/>
          <w:szCs w:val="28"/>
        </w:rPr>
      </w:pPr>
      <w:r w:rsidRPr="00EE6C62">
        <w:rPr>
          <w:rFonts w:ascii="Times New Roman" w:hAnsi="Times New Roman" w:cs="Times New Roman"/>
          <w:b/>
          <w:sz w:val="28"/>
          <w:szCs w:val="28"/>
        </w:rPr>
        <w:t>Bluetooth Standards</w:t>
      </w:r>
    </w:p>
    <w:p w:rsidR="00C77158" w:rsidRPr="00EE6C62" w:rsidRDefault="00C77158" w:rsidP="00BD0BE1">
      <w:pPr>
        <w:autoSpaceDE w:val="0"/>
        <w:autoSpaceDN w:val="0"/>
        <w:adjustRightInd w:val="0"/>
        <w:spacing w:after="0" w:line="240" w:lineRule="auto"/>
        <w:jc w:val="both"/>
        <w:rPr>
          <w:rFonts w:ascii="Times New Roman" w:hAnsi="Times New Roman" w:cs="Times New Roman"/>
          <w:sz w:val="28"/>
          <w:szCs w:val="28"/>
        </w:rPr>
      </w:pPr>
    </w:p>
    <w:p w:rsidR="006055C9" w:rsidRPr="00EE6C62" w:rsidRDefault="006055C9" w:rsidP="00BD0BE1">
      <w:pPr>
        <w:autoSpaceDE w:val="0"/>
        <w:autoSpaceDN w:val="0"/>
        <w:adjustRightInd w:val="0"/>
        <w:spacing w:after="0" w:line="240" w:lineRule="auto"/>
        <w:jc w:val="both"/>
        <w:rPr>
          <w:rFonts w:ascii="Times New Roman" w:hAnsi="Times New Roman" w:cs="Times New Roman"/>
          <w:sz w:val="28"/>
          <w:szCs w:val="28"/>
        </w:rPr>
      </w:pPr>
      <w:proofErr w:type="gramStart"/>
      <w:r w:rsidRPr="00EE6C62">
        <w:rPr>
          <w:rFonts w:ascii="Times New Roman" w:hAnsi="Times New Roman" w:cs="Times New Roman"/>
          <w:sz w:val="28"/>
          <w:szCs w:val="28"/>
        </w:rPr>
        <w:t>D</w:t>
      </w:r>
      <w:r w:rsidR="002F407F" w:rsidRPr="00EE6C62">
        <w:rPr>
          <w:rFonts w:ascii="Times New Roman" w:hAnsi="Times New Roman" w:cs="Times New Roman"/>
          <w:sz w:val="28"/>
          <w:szCs w:val="28"/>
        </w:rPr>
        <w:t>ivided</w:t>
      </w:r>
      <w:r w:rsidR="00787545" w:rsidRPr="00EE6C62">
        <w:rPr>
          <w:rFonts w:ascii="Times New Roman" w:hAnsi="Times New Roman" w:cs="Times New Roman"/>
          <w:sz w:val="28"/>
          <w:szCs w:val="28"/>
        </w:rPr>
        <w:t xml:space="preserve"> </w:t>
      </w:r>
      <w:r w:rsidR="002F407F" w:rsidRPr="00EE6C62">
        <w:rPr>
          <w:rFonts w:ascii="Times New Roman" w:hAnsi="Times New Roman" w:cs="Times New Roman"/>
          <w:sz w:val="28"/>
          <w:szCs w:val="28"/>
        </w:rPr>
        <w:t xml:space="preserve">into two groups: </w:t>
      </w:r>
      <w:r w:rsidRPr="00EE6C62">
        <w:rPr>
          <w:rFonts w:ascii="Times New Roman" w:hAnsi="Times New Roman" w:cs="Times New Roman"/>
          <w:sz w:val="28"/>
          <w:szCs w:val="28"/>
        </w:rPr>
        <w:t xml:space="preserve"> </w:t>
      </w:r>
      <w:r w:rsidR="002F407F" w:rsidRPr="00EE6C62">
        <w:rPr>
          <w:rFonts w:ascii="Times New Roman" w:hAnsi="Times New Roman" w:cs="Times New Roman"/>
          <w:sz w:val="28"/>
          <w:szCs w:val="28"/>
        </w:rPr>
        <w:t>core and profile.</w:t>
      </w:r>
      <w:proofErr w:type="gramEnd"/>
      <w:r w:rsidR="002F407F" w:rsidRPr="00EE6C62">
        <w:rPr>
          <w:rFonts w:ascii="Times New Roman" w:hAnsi="Times New Roman" w:cs="Times New Roman"/>
          <w:sz w:val="28"/>
          <w:szCs w:val="28"/>
        </w:rPr>
        <w:t xml:space="preserve"> </w:t>
      </w:r>
    </w:p>
    <w:p w:rsidR="006055C9" w:rsidRPr="00EE6C62" w:rsidRDefault="006055C9" w:rsidP="00BD0BE1">
      <w:pPr>
        <w:autoSpaceDE w:val="0"/>
        <w:autoSpaceDN w:val="0"/>
        <w:adjustRightInd w:val="0"/>
        <w:spacing w:after="0" w:line="240" w:lineRule="auto"/>
        <w:jc w:val="both"/>
        <w:rPr>
          <w:rFonts w:ascii="Times New Roman" w:hAnsi="Times New Roman" w:cs="Times New Roman"/>
          <w:sz w:val="28"/>
          <w:szCs w:val="28"/>
        </w:rPr>
      </w:pPr>
    </w:p>
    <w:p w:rsidR="002F407F" w:rsidRPr="00EE6C62" w:rsidRDefault="002F407F" w:rsidP="00800A3E">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w:t>
      </w:r>
      <w:r w:rsidRPr="00EE6C62">
        <w:rPr>
          <w:rFonts w:ascii="Times New Roman" w:hAnsi="Times New Roman" w:cs="Times New Roman"/>
          <w:b/>
          <w:bCs/>
          <w:sz w:val="28"/>
          <w:szCs w:val="28"/>
        </w:rPr>
        <w:t xml:space="preserve">core specifications </w:t>
      </w:r>
      <w:r w:rsidR="003D53F7" w:rsidRPr="00EE6C62">
        <w:rPr>
          <w:rFonts w:ascii="Times New Roman" w:hAnsi="Times New Roman" w:cs="Times New Roman"/>
          <w:sz w:val="28"/>
          <w:szCs w:val="28"/>
        </w:rPr>
        <w:t>desc</w:t>
      </w:r>
      <w:r w:rsidRPr="00EE6C62">
        <w:rPr>
          <w:rFonts w:ascii="Times New Roman" w:hAnsi="Times New Roman" w:cs="Times New Roman"/>
          <w:sz w:val="28"/>
          <w:szCs w:val="28"/>
        </w:rPr>
        <w:t>ribe the details of the</w:t>
      </w:r>
      <w:r w:rsidR="00EE4437" w:rsidRPr="00EE6C62">
        <w:rPr>
          <w:rFonts w:ascii="Times New Roman" w:hAnsi="Times New Roman" w:cs="Times New Roman"/>
          <w:sz w:val="28"/>
          <w:szCs w:val="28"/>
        </w:rPr>
        <w:t xml:space="preserve"> </w:t>
      </w:r>
      <w:r w:rsidRPr="00EE6C62">
        <w:rPr>
          <w:rFonts w:ascii="Times New Roman" w:hAnsi="Times New Roman" w:cs="Times New Roman"/>
          <w:sz w:val="28"/>
          <w:szCs w:val="28"/>
        </w:rPr>
        <w:t>various layers of the Bluetooth protocol architecture, from the radio interface to</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link control. Related topics </w:t>
      </w:r>
      <w:r w:rsidR="003D53F7" w:rsidRPr="00EE6C62">
        <w:rPr>
          <w:rFonts w:ascii="Times New Roman" w:hAnsi="Times New Roman" w:cs="Times New Roman"/>
          <w:sz w:val="28"/>
          <w:szCs w:val="28"/>
        </w:rPr>
        <w:t>are covered, such as interoperab</w:t>
      </w:r>
      <w:r w:rsidRPr="00EE6C62">
        <w:rPr>
          <w:rFonts w:ascii="Times New Roman" w:hAnsi="Times New Roman" w:cs="Times New Roman"/>
          <w:sz w:val="28"/>
          <w:szCs w:val="28"/>
        </w:rPr>
        <w:t>ility with related technologies,</w:t>
      </w:r>
      <w:r w:rsidR="00EE4437" w:rsidRPr="00EE6C62">
        <w:rPr>
          <w:rFonts w:ascii="Times New Roman" w:hAnsi="Times New Roman" w:cs="Times New Roman"/>
          <w:sz w:val="28"/>
          <w:szCs w:val="28"/>
        </w:rPr>
        <w:t xml:space="preserve"> </w:t>
      </w:r>
      <w:r w:rsidRPr="00EE6C62">
        <w:rPr>
          <w:rFonts w:ascii="Times New Roman" w:hAnsi="Times New Roman" w:cs="Times New Roman"/>
          <w:sz w:val="28"/>
          <w:szCs w:val="28"/>
        </w:rPr>
        <w:t>testing requirements, and a definition of various Bluetooth timers and</w:t>
      </w:r>
      <w:r w:rsidR="00EE4437" w:rsidRPr="00EE6C62">
        <w:rPr>
          <w:rFonts w:ascii="Times New Roman" w:hAnsi="Times New Roman" w:cs="Times New Roman"/>
          <w:sz w:val="28"/>
          <w:szCs w:val="28"/>
        </w:rPr>
        <w:t xml:space="preserve"> </w:t>
      </w:r>
      <w:r w:rsidRPr="00EE6C62">
        <w:rPr>
          <w:rFonts w:ascii="Times New Roman" w:hAnsi="Times New Roman" w:cs="Times New Roman"/>
          <w:sz w:val="28"/>
          <w:szCs w:val="28"/>
        </w:rPr>
        <w:t>their associated values.</w:t>
      </w:r>
    </w:p>
    <w:p w:rsidR="002F407F" w:rsidRPr="00EE6C62" w:rsidRDefault="002F407F" w:rsidP="00800A3E">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w:t>
      </w:r>
      <w:r w:rsidRPr="00EE6C62">
        <w:rPr>
          <w:rFonts w:ascii="Times New Roman" w:hAnsi="Times New Roman" w:cs="Times New Roman"/>
          <w:b/>
          <w:bCs/>
          <w:sz w:val="28"/>
          <w:szCs w:val="28"/>
        </w:rPr>
        <w:t xml:space="preserve">profile specifications </w:t>
      </w:r>
      <w:r w:rsidR="006055C9" w:rsidRPr="00EE6C62">
        <w:rPr>
          <w:rFonts w:ascii="Times New Roman" w:hAnsi="Times New Roman" w:cs="Times New Roman"/>
          <w:sz w:val="28"/>
          <w:szCs w:val="28"/>
        </w:rPr>
        <w:t>are concerned with the use of</w:t>
      </w:r>
      <w:r w:rsidRPr="00EE6C62">
        <w:rPr>
          <w:rFonts w:ascii="Times New Roman" w:hAnsi="Times New Roman" w:cs="Times New Roman"/>
          <w:sz w:val="28"/>
          <w:szCs w:val="28"/>
        </w:rPr>
        <w:t xml:space="preserve"> Bluetooth technology</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to support various applications. Each profile specificati</w:t>
      </w:r>
      <w:r w:rsidR="003D53F7" w:rsidRPr="00EE6C62">
        <w:rPr>
          <w:rFonts w:ascii="Times New Roman" w:hAnsi="Times New Roman" w:cs="Times New Roman"/>
          <w:sz w:val="28"/>
          <w:szCs w:val="28"/>
        </w:rPr>
        <w:t>on</w:t>
      </w:r>
      <w:r w:rsidRPr="00EE6C62">
        <w:rPr>
          <w:rFonts w:ascii="Times New Roman" w:hAnsi="Times New Roman" w:cs="Times New Roman"/>
          <w:sz w:val="28"/>
          <w:szCs w:val="28"/>
        </w:rPr>
        <w:t xml:space="preserve"> discusses the use of</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the technology defined in the cor</w:t>
      </w:r>
      <w:r w:rsidR="003D53F7" w:rsidRPr="00EE6C62">
        <w:rPr>
          <w:rFonts w:ascii="Times New Roman" w:hAnsi="Times New Roman" w:cs="Times New Roman"/>
          <w:sz w:val="28"/>
          <w:szCs w:val="28"/>
        </w:rPr>
        <w:t>e specifications to implem</w:t>
      </w:r>
      <w:r w:rsidRPr="00EE6C62">
        <w:rPr>
          <w:rFonts w:ascii="Times New Roman" w:hAnsi="Times New Roman" w:cs="Times New Roman"/>
          <w:sz w:val="28"/>
          <w:szCs w:val="28"/>
        </w:rPr>
        <w:t>ent a particular usage</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model. The profile specification includes a description of w</w:t>
      </w:r>
      <w:r w:rsidR="00787545" w:rsidRPr="00EE6C62">
        <w:rPr>
          <w:rFonts w:ascii="Times New Roman" w:hAnsi="Times New Roman" w:cs="Times New Roman"/>
          <w:sz w:val="28"/>
          <w:szCs w:val="28"/>
        </w:rPr>
        <w:t>h</w:t>
      </w:r>
      <w:r w:rsidRPr="00EE6C62">
        <w:rPr>
          <w:rFonts w:ascii="Times New Roman" w:hAnsi="Times New Roman" w:cs="Times New Roman"/>
          <w:sz w:val="28"/>
          <w:szCs w:val="28"/>
        </w:rPr>
        <w:t>ich aspects of the core</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specifications are mandatory, optional, and not applicable. The purpose of a profile</w:t>
      </w:r>
      <w:r w:rsidR="00787545" w:rsidRPr="00EE6C62">
        <w:rPr>
          <w:rFonts w:ascii="Times New Roman" w:hAnsi="Times New Roman" w:cs="Times New Roman"/>
          <w:sz w:val="28"/>
          <w:szCs w:val="28"/>
        </w:rPr>
        <w:t xml:space="preserve"> </w:t>
      </w:r>
      <w:r w:rsidRPr="00EE6C62">
        <w:rPr>
          <w:rFonts w:ascii="Times New Roman" w:hAnsi="Times New Roman" w:cs="Times New Roman"/>
          <w:sz w:val="28"/>
          <w:szCs w:val="28"/>
        </w:rPr>
        <w:t>specification is to define a standard of interoperability so that products from</w:t>
      </w:r>
      <w:r w:rsidR="00405639" w:rsidRPr="00EE6C62">
        <w:rPr>
          <w:rFonts w:ascii="Times New Roman" w:hAnsi="Times New Roman" w:cs="Times New Roman"/>
          <w:sz w:val="28"/>
          <w:szCs w:val="28"/>
        </w:rPr>
        <w:t xml:space="preserve"> </w:t>
      </w:r>
      <w:r w:rsidRPr="00EE6C62">
        <w:rPr>
          <w:rFonts w:ascii="Times New Roman" w:hAnsi="Times New Roman" w:cs="Times New Roman"/>
          <w:sz w:val="28"/>
          <w:szCs w:val="28"/>
        </w:rPr>
        <w:t>different vendors that claim to support a given usage mo</w:t>
      </w:r>
      <w:r w:rsidR="00EF23C1" w:rsidRPr="00EE6C62">
        <w:rPr>
          <w:rFonts w:ascii="Times New Roman" w:hAnsi="Times New Roman" w:cs="Times New Roman"/>
          <w:sz w:val="28"/>
          <w:szCs w:val="28"/>
        </w:rPr>
        <w:t>d</w:t>
      </w:r>
      <w:r w:rsidRPr="00EE6C62">
        <w:rPr>
          <w:rFonts w:ascii="Times New Roman" w:hAnsi="Times New Roman" w:cs="Times New Roman"/>
          <w:sz w:val="28"/>
          <w:szCs w:val="28"/>
        </w:rPr>
        <w:t>el will work together.</w:t>
      </w:r>
    </w:p>
    <w:p w:rsidR="002F407F" w:rsidRPr="00EE6C62" w:rsidRDefault="002F407F" w:rsidP="00BD0BE1">
      <w:pPr>
        <w:autoSpaceDE w:val="0"/>
        <w:autoSpaceDN w:val="0"/>
        <w:adjustRightInd w:val="0"/>
        <w:spacing w:after="0" w:line="240" w:lineRule="auto"/>
        <w:jc w:val="both"/>
        <w:rPr>
          <w:rFonts w:ascii="Times New Roman" w:hAnsi="Times New Roman" w:cs="Times New Roman"/>
          <w:sz w:val="28"/>
          <w:szCs w:val="28"/>
        </w:rPr>
      </w:pPr>
    </w:p>
    <w:p w:rsidR="008C5DA9" w:rsidRPr="00EE6C62" w:rsidRDefault="008C5DA9" w:rsidP="00BD0BE1">
      <w:pPr>
        <w:autoSpaceDE w:val="0"/>
        <w:autoSpaceDN w:val="0"/>
        <w:adjustRightInd w:val="0"/>
        <w:spacing w:after="0" w:line="240" w:lineRule="auto"/>
        <w:jc w:val="both"/>
        <w:rPr>
          <w:rFonts w:ascii="Times New Roman" w:hAnsi="Times New Roman" w:cs="Times New Roman"/>
          <w:b/>
          <w:sz w:val="28"/>
          <w:szCs w:val="28"/>
        </w:rPr>
      </w:pPr>
    </w:p>
    <w:p w:rsidR="00675569" w:rsidRPr="00EE6C62" w:rsidRDefault="00675569" w:rsidP="00BD0BE1">
      <w:pPr>
        <w:autoSpaceDE w:val="0"/>
        <w:autoSpaceDN w:val="0"/>
        <w:adjustRightInd w:val="0"/>
        <w:spacing w:after="0" w:line="240" w:lineRule="auto"/>
        <w:jc w:val="both"/>
        <w:rPr>
          <w:rFonts w:ascii="Times New Roman" w:hAnsi="Times New Roman" w:cs="Times New Roman"/>
          <w:b/>
          <w:sz w:val="28"/>
          <w:szCs w:val="28"/>
        </w:rPr>
      </w:pPr>
      <w:r w:rsidRPr="00EE6C62">
        <w:rPr>
          <w:rFonts w:ascii="Times New Roman" w:hAnsi="Times New Roman" w:cs="Times New Roman"/>
          <w:b/>
          <w:sz w:val="28"/>
          <w:szCs w:val="28"/>
        </w:rPr>
        <w:t>Protocol Architecture</w:t>
      </w:r>
    </w:p>
    <w:p w:rsidR="00675569" w:rsidRPr="00EE6C62" w:rsidRDefault="00675569" w:rsidP="00BD0BE1">
      <w:pPr>
        <w:autoSpaceDE w:val="0"/>
        <w:autoSpaceDN w:val="0"/>
        <w:adjustRightInd w:val="0"/>
        <w:spacing w:after="0" w:line="240" w:lineRule="auto"/>
        <w:jc w:val="both"/>
        <w:rPr>
          <w:rFonts w:ascii="Times New Roman" w:hAnsi="Times New Roman" w:cs="Times New Roman"/>
          <w:b/>
          <w:sz w:val="28"/>
          <w:szCs w:val="28"/>
        </w:rPr>
      </w:pPr>
    </w:p>
    <w:p w:rsidR="00856247" w:rsidRPr="00EE6C62" w:rsidRDefault="00675569" w:rsidP="00856247">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Bluetooth is defined as </w:t>
      </w:r>
      <w:proofErr w:type="gramStart"/>
      <w:r w:rsidRPr="00EE6C62">
        <w:rPr>
          <w:rFonts w:ascii="Times New Roman" w:hAnsi="Times New Roman" w:cs="Times New Roman"/>
          <w:sz w:val="28"/>
          <w:szCs w:val="28"/>
        </w:rPr>
        <w:t>a layered</w:t>
      </w:r>
      <w:proofErr w:type="gramEnd"/>
      <w:r w:rsidRPr="00EE6C62">
        <w:rPr>
          <w:rFonts w:ascii="Times New Roman" w:hAnsi="Times New Roman" w:cs="Times New Roman"/>
          <w:sz w:val="28"/>
          <w:szCs w:val="28"/>
        </w:rPr>
        <w:t xml:space="preserve"> protocol architecture</w:t>
      </w:r>
      <w:r w:rsidR="00856247" w:rsidRPr="00EE6C62">
        <w:rPr>
          <w:rFonts w:ascii="Times New Roman" w:hAnsi="Times New Roman" w:cs="Times New Roman"/>
          <w:sz w:val="28"/>
          <w:szCs w:val="28"/>
        </w:rPr>
        <w:t>.</w:t>
      </w:r>
    </w:p>
    <w:p w:rsidR="00675569" w:rsidRPr="00EE6C62" w:rsidRDefault="00856247" w:rsidP="00856247">
      <w:pPr>
        <w:pStyle w:val="ListParagraph"/>
        <w:numPr>
          <w:ilvl w:val="0"/>
          <w:numId w:val="7"/>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It</w:t>
      </w:r>
      <w:r w:rsidR="00675569" w:rsidRPr="00EE6C62">
        <w:rPr>
          <w:rFonts w:ascii="Times New Roman" w:hAnsi="Times New Roman" w:cs="Times New Roman"/>
          <w:sz w:val="28"/>
          <w:szCs w:val="28"/>
        </w:rPr>
        <w:t xml:space="preserve"> consisting of </w:t>
      </w:r>
      <w:r w:rsidR="00675569" w:rsidRPr="00EE6C62">
        <w:rPr>
          <w:rFonts w:ascii="Times New Roman" w:hAnsi="Times New Roman" w:cs="Times New Roman"/>
          <w:b/>
          <w:sz w:val="28"/>
          <w:szCs w:val="28"/>
        </w:rPr>
        <w:t>core protocols</w:t>
      </w:r>
      <w:r w:rsidR="00675569" w:rsidRPr="00EE6C62">
        <w:rPr>
          <w:rFonts w:ascii="Times New Roman" w:hAnsi="Times New Roman" w:cs="Times New Roman"/>
          <w:sz w:val="28"/>
          <w:szCs w:val="28"/>
        </w:rPr>
        <w:t xml:space="preserve">, </w:t>
      </w:r>
      <w:r w:rsidR="00675569" w:rsidRPr="00EE6C62">
        <w:rPr>
          <w:rFonts w:ascii="Times New Roman" w:hAnsi="Times New Roman" w:cs="Times New Roman"/>
          <w:b/>
          <w:sz w:val="28"/>
          <w:szCs w:val="28"/>
        </w:rPr>
        <w:t>cable replacement</w:t>
      </w:r>
      <w:r w:rsidR="00675569" w:rsidRPr="00EE6C62">
        <w:rPr>
          <w:rFonts w:ascii="Times New Roman" w:hAnsi="Times New Roman" w:cs="Times New Roman"/>
          <w:sz w:val="28"/>
          <w:szCs w:val="28"/>
        </w:rPr>
        <w:t xml:space="preserve"> and </w:t>
      </w:r>
      <w:r w:rsidR="00675569" w:rsidRPr="00EE6C62">
        <w:rPr>
          <w:rFonts w:ascii="Times New Roman" w:hAnsi="Times New Roman" w:cs="Times New Roman"/>
          <w:b/>
          <w:sz w:val="28"/>
          <w:szCs w:val="28"/>
        </w:rPr>
        <w:t>telephony control protocol</w:t>
      </w:r>
      <w:r w:rsidR="00675569" w:rsidRPr="00EE6C62">
        <w:rPr>
          <w:rFonts w:ascii="Times New Roman" w:hAnsi="Times New Roman" w:cs="Times New Roman"/>
          <w:sz w:val="28"/>
          <w:szCs w:val="28"/>
        </w:rPr>
        <w:t xml:space="preserve">, and </w:t>
      </w:r>
      <w:r w:rsidR="00675569" w:rsidRPr="00EE6C62">
        <w:rPr>
          <w:rFonts w:ascii="Times New Roman" w:hAnsi="Times New Roman" w:cs="Times New Roman"/>
          <w:b/>
          <w:sz w:val="28"/>
          <w:szCs w:val="28"/>
        </w:rPr>
        <w:t>adopted protocols</w:t>
      </w:r>
      <w:r w:rsidR="00675569" w:rsidRPr="00EE6C62">
        <w:rPr>
          <w:rFonts w:ascii="Times New Roman" w:hAnsi="Times New Roman" w:cs="Times New Roman"/>
          <w:sz w:val="28"/>
          <w:szCs w:val="28"/>
        </w:rPr>
        <w:t xml:space="preserve">. </w:t>
      </w:r>
    </w:p>
    <w:p w:rsidR="00CF7C8B" w:rsidRPr="00EE6C62" w:rsidRDefault="00CF7C8B" w:rsidP="00CF7C8B">
      <w:pPr>
        <w:pStyle w:val="ListParagraph"/>
        <w:autoSpaceDE w:val="0"/>
        <w:autoSpaceDN w:val="0"/>
        <w:adjustRightInd w:val="0"/>
        <w:spacing w:after="0" w:line="240" w:lineRule="auto"/>
        <w:jc w:val="both"/>
        <w:rPr>
          <w:rFonts w:ascii="Times New Roman" w:hAnsi="Times New Roman" w:cs="Times New Roman"/>
          <w:sz w:val="28"/>
          <w:szCs w:val="28"/>
        </w:rPr>
      </w:pPr>
    </w:p>
    <w:p w:rsidR="004E02E0" w:rsidRPr="00EE6C62" w:rsidRDefault="004E02E0" w:rsidP="004E02E0">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CORE PROTOCOLS</w:t>
      </w:r>
    </w:p>
    <w:p w:rsidR="004E02E0" w:rsidRPr="00EE6C62" w:rsidRDefault="004E02E0" w:rsidP="004E02E0">
      <w:pPr>
        <w:pStyle w:val="ListParagraph"/>
        <w:autoSpaceDE w:val="0"/>
        <w:autoSpaceDN w:val="0"/>
        <w:adjustRightInd w:val="0"/>
        <w:spacing w:after="0" w:line="240" w:lineRule="auto"/>
        <w:ind w:left="1080"/>
        <w:jc w:val="both"/>
        <w:rPr>
          <w:rFonts w:ascii="Times New Roman" w:hAnsi="Times New Roman" w:cs="Times New Roman"/>
          <w:sz w:val="28"/>
          <w:szCs w:val="28"/>
        </w:rPr>
      </w:pPr>
    </w:p>
    <w:p w:rsidR="00675569" w:rsidRPr="00EE6C62" w:rsidRDefault="00675569" w:rsidP="00BD0BE1">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w:t>
      </w:r>
      <w:r w:rsidRPr="00EE6C62">
        <w:rPr>
          <w:rFonts w:ascii="Times New Roman" w:hAnsi="Times New Roman" w:cs="Times New Roman"/>
          <w:b/>
          <w:bCs/>
          <w:sz w:val="28"/>
          <w:szCs w:val="28"/>
        </w:rPr>
        <w:t xml:space="preserve">core protocols </w:t>
      </w:r>
      <w:r w:rsidRPr="00EE6C62">
        <w:rPr>
          <w:rFonts w:ascii="Times New Roman" w:hAnsi="Times New Roman" w:cs="Times New Roman"/>
          <w:sz w:val="28"/>
          <w:szCs w:val="28"/>
        </w:rPr>
        <w:t xml:space="preserve">form a </w:t>
      </w:r>
      <w:r w:rsidR="00CF7C8B" w:rsidRPr="00EE6C62">
        <w:rPr>
          <w:rFonts w:ascii="Times New Roman" w:hAnsi="Times New Roman" w:cs="Times New Roman"/>
          <w:sz w:val="28"/>
          <w:szCs w:val="28"/>
        </w:rPr>
        <w:t>five-layer stack consisting of</w:t>
      </w:r>
      <w:r w:rsidRPr="00EE6C62">
        <w:rPr>
          <w:rFonts w:ascii="Times New Roman" w:hAnsi="Times New Roman" w:cs="Times New Roman"/>
          <w:sz w:val="28"/>
          <w:szCs w:val="28"/>
        </w:rPr>
        <w:t xml:space="preserve"> the following elements:</w:t>
      </w:r>
    </w:p>
    <w:p w:rsidR="00F03707" w:rsidRPr="00EE6C62" w:rsidRDefault="00F03707" w:rsidP="00BD0BE1">
      <w:pPr>
        <w:autoSpaceDE w:val="0"/>
        <w:autoSpaceDN w:val="0"/>
        <w:adjustRightInd w:val="0"/>
        <w:spacing w:after="0" w:line="240" w:lineRule="auto"/>
        <w:jc w:val="both"/>
        <w:rPr>
          <w:rFonts w:ascii="Times New Roman" w:hAnsi="Times New Roman" w:cs="Times New Roman"/>
          <w:sz w:val="28"/>
          <w:szCs w:val="28"/>
        </w:rPr>
      </w:pPr>
    </w:p>
    <w:p w:rsidR="00675569" w:rsidRPr="00EE6C62" w:rsidRDefault="00675569" w:rsidP="00BD0BE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Radio: </w:t>
      </w:r>
      <w:r w:rsidRPr="00EE6C62">
        <w:rPr>
          <w:rFonts w:ascii="Times New Roman" w:hAnsi="Times New Roman" w:cs="Times New Roman"/>
          <w:sz w:val="28"/>
          <w:szCs w:val="28"/>
        </w:rPr>
        <w:t>Specifies details o</w:t>
      </w:r>
      <w:r w:rsidR="00F03707" w:rsidRPr="00EE6C62">
        <w:rPr>
          <w:rFonts w:ascii="Times New Roman" w:hAnsi="Times New Roman" w:cs="Times New Roman"/>
          <w:sz w:val="28"/>
          <w:szCs w:val="28"/>
        </w:rPr>
        <w:t>f the air interface, including f</w:t>
      </w:r>
      <w:r w:rsidRPr="00EE6C62">
        <w:rPr>
          <w:rFonts w:ascii="Times New Roman" w:hAnsi="Times New Roman" w:cs="Times New Roman"/>
          <w:sz w:val="28"/>
          <w:szCs w:val="28"/>
        </w:rPr>
        <w:t>requency, the use of frequency</w:t>
      </w:r>
      <w:r w:rsidR="00F03707" w:rsidRPr="00EE6C62">
        <w:rPr>
          <w:rFonts w:ascii="Times New Roman" w:hAnsi="Times New Roman" w:cs="Times New Roman"/>
          <w:sz w:val="28"/>
          <w:szCs w:val="28"/>
        </w:rPr>
        <w:t xml:space="preserve"> </w:t>
      </w:r>
      <w:r w:rsidRPr="00EE6C62">
        <w:rPr>
          <w:rFonts w:ascii="Times New Roman" w:hAnsi="Times New Roman" w:cs="Times New Roman"/>
          <w:sz w:val="28"/>
          <w:szCs w:val="28"/>
        </w:rPr>
        <w:t>hopping, modulation scheme, and transmit po</w:t>
      </w:r>
      <w:r w:rsidR="00F03707" w:rsidRPr="00EE6C62">
        <w:rPr>
          <w:rFonts w:ascii="Times New Roman" w:hAnsi="Times New Roman" w:cs="Times New Roman"/>
          <w:sz w:val="28"/>
          <w:szCs w:val="28"/>
        </w:rPr>
        <w:t>w</w:t>
      </w:r>
      <w:r w:rsidRPr="00EE6C62">
        <w:rPr>
          <w:rFonts w:ascii="Times New Roman" w:hAnsi="Times New Roman" w:cs="Times New Roman"/>
          <w:sz w:val="28"/>
          <w:szCs w:val="28"/>
        </w:rPr>
        <w:t>er.</w:t>
      </w:r>
    </w:p>
    <w:p w:rsidR="00675569" w:rsidRPr="00EE6C62" w:rsidRDefault="00675569" w:rsidP="00BD0BE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Baseband: </w:t>
      </w:r>
      <w:r w:rsidRPr="00EE6C62">
        <w:rPr>
          <w:rFonts w:ascii="Times New Roman" w:hAnsi="Times New Roman" w:cs="Times New Roman"/>
          <w:sz w:val="28"/>
          <w:szCs w:val="28"/>
        </w:rPr>
        <w:t xml:space="preserve">Concerned with connection </w:t>
      </w:r>
      <w:proofErr w:type="gramStart"/>
      <w:r w:rsidRPr="00EE6C62">
        <w:rPr>
          <w:rFonts w:ascii="Times New Roman" w:hAnsi="Times New Roman" w:cs="Times New Roman"/>
          <w:sz w:val="28"/>
          <w:szCs w:val="28"/>
        </w:rPr>
        <w:t>establishment</w:t>
      </w:r>
      <w:r w:rsidR="00A37384" w:rsidRPr="00EE6C62">
        <w:rPr>
          <w:rFonts w:ascii="Times New Roman" w:hAnsi="Times New Roman" w:cs="Times New Roman"/>
          <w:sz w:val="28"/>
          <w:szCs w:val="28"/>
        </w:rPr>
        <w:t xml:space="preserve">  w</w:t>
      </w:r>
      <w:r w:rsidRPr="00EE6C62">
        <w:rPr>
          <w:rFonts w:ascii="Times New Roman" w:hAnsi="Times New Roman" w:cs="Times New Roman"/>
          <w:sz w:val="28"/>
          <w:szCs w:val="28"/>
        </w:rPr>
        <w:t>ithin</w:t>
      </w:r>
      <w:proofErr w:type="gramEnd"/>
      <w:r w:rsidRPr="00EE6C62">
        <w:rPr>
          <w:rFonts w:ascii="Times New Roman" w:hAnsi="Times New Roman" w:cs="Times New Roman"/>
          <w:sz w:val="28"/>
          <w:szCs w:val="28"/>
        </w:rPr>
        <w:t xml:space="preserve"> a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addressing,</w:t>
      </w:r>
      <w:r w:rsidR="00A37384" w:rsidRPr="00EE6C62">
        <w:rPr>
          <w:rFonts w:ascii="Times New Roman" w:hAnsi="Times New Roman" w:cs="Times New Roman"/>
          <w:sz w:val="28"/>
          <w:szCs w:val="28"/>
        </w:rPr>
        <w:t xml:space="preserve"> </w:t>
      </w:r>
      <w:r w:rsidRPr="00EE6C62">
        <w:rPr>
          <w:rFonts w:ascii="Times New Roman" w:hAnsi="Times New Roman" w:cs="Times New Roman"/>
          <w:sz w:val="28"/>
          <w:szCs w:val="28"/>
        </w:rPr>
        <w:t>packet format, timing, and power control.</w:t>
      </w:r>
    </w:p>
    <w:p w:rsidR="00675569" w:rsidRPr="00EE6C62" w:rsidRDefault="00675569" w:rsidP="00BD0BE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Link manager protocol (LMP): </w:t>
      </w:r>
      <w:r w:rsidR="00410982" w:rsidRPr="00EE6C62">
        <w:rPr>
          <w:rFonts w:ascii="Times New Roman" w:hAnsi="Times New Roman" w:cs="Times New Roman"/>
          <w:sz w:val="28"/>
          <w:szCs w:val="28"/>
        </w:rPr>
        <w:t>Responsible for link</w:t>
      </w:r>
      <w:r w:rsidRPr="00EE6C62">
        <w:rPr>
          <w:rFonts w:ascii="Times New Roman" w:hAnsi="Times New Roman" w:cs="Times New Roman"/>
          <w:sz w:val="28"/>
          <w:szCs w:val="28"/>
        </w:rPr>
        <w:t xml:space="preserve"> setup between Bluetooth</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devices and ongoing link management. This </w:t>
      </w:r>
      <w:r w:rsidR="00410982" w:rsidRPr="00EE6C62">
        <w:rPr>
          <w:rFonts w:ascii="Times New Roman" w:hAnsi="Times New Roman" w:cs="Times New Roman"/>
          <w:sz w:val="28"/>
          <w:szCs w:val="28"/>
        </w:rPr>
        <w:t>in</w:t>
      </w:r>
      <w:r w:rsidRPr="00EE6C62">
        <w:rPr>
          <w:rFonts w:ascii="Times New Roman" w:hAnsi="Times New Roman" w:cs="Times New Roman"/>
          <w:sz w:val="28"/>
          <w:szCs w:val="28"/>
        </w:rPr>
        <w:t>cludes security aspects</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such as authentication and encryption, plus the co</w:t>
      </w:r>
      <w:r w:rsidR="00410982" w:rsidRPr="00EE6C62">
        <w:rPr>
          <w:rFonts w:ascii="Times New Roman" w:hAnsi="Times New Roman" w:cs="Times New Roman"/>
          <w:sz w:val="28"/>
          <w:szCs w:val="28"/>
        </w:rPr>
        <w:t>n</w:t>
      </w:r>
      <w:r w:rsidRPr="00EE6C62">
        <w:rPr>
          <w:rFonts w:ascii="Times New Roman" w:hAnsi="Times New Roman" w:cs="Times New Roman"/>
          <w:sz w:val="28"/>
          <w:szCs w:val="28"/>
        </w:rPr>
        <w:t>trol and negotiation of</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baseband packet sizes.</w:t>
      </w:r>
    </w:p>
    <w:p w:rsidR="00675569" w:rsidRPr="00EE6C62" w:rsidRDefault="00675569" w:rsidP="00BD0BE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Logical link control and adaptation protocol </w:t>
      </w:r>
      <w:r w:rsidRPr="00EE6C62">
        <w:rPr>
          <w:rFonts w:ascii="Times New Roman" w:hAnsi="Times New Roman" w:cs="Times New Roman"/>
          <w:sz w:val="28"/>
          <w:szCs w:val="28"/>
        </w:rPr>
        <w:t>(L2C</w:t>
      </w:r>
      <w:r w:rsidR="00D57861" w:rsidRPr="00EE6C62">
        <w:rPr>
          <w:rFonts w:ascii="Times New Roman" w:hAnsi="Times New Roman" w:cs="Times New Roman"/>
          <w:sz w:val="28"/>
          <w:szCs w:val="28"/>
        </w:rPr>
        <w:t>A</w:t>
      </w:r>
      <w:r w:rsidRPr="00EE6C62">
        <w:rPr>
          <w:rFonts w:ascii="Times New Roman" w:hAnsi="Times New Roman" w:cs="Times New Roman"/>
          <w:b/>
          <w:bCs/>
          <w:sz w:val="28"/>
          <w:szCs w:val="28"/>
        </w:rPr>
        <w:t xml:space="preserve">P): </w:t>
      </w:r>
      <w:r w:rsidRPr="00EE6C62">
        <w:rPr>
          <w:rFonts w:ascii="Times New Roman" w:hAnsi="Times New Roman" w:cs="Times New Roman"/>
          <w:sz w:val="28"/>
          <w:szCs w:val="28"/>
        </w:rPr>
        <w:t>Adapts upper-layer</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protocols to the baseband layer. L2CAP provides </w:t>
      </w:r>
      <w:r w:rsidR="00D57861" w:rsidRPr="00EE6C62">
        <w:rPr>
          <w:rFonts w:ascii="Times New Roman" w:hAnsi="Times New Roman" w:cs="Times New Roman"/>
          <w:sz w:val="28"/>
          <w:szCs w:val="28"/>
        </w:rPr>
        <w:t>b</w:t>
      </w:r>
      <w:r w:rsidRPr="00EE6C62">
        <w:rPr>
          <w:rFonts w:ascii="Times New Roman" w:hAnsi="Times New Roman" w:cs="Times New Roman"/>
          <w:sz w:val="28"/>
          <w:szCs w:val="28"/>
        </w:rPr>
        <w:t>oth connectionless and</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connection-oriented services.</w:t>
      </w:r>
    </w:p>
    <w:p w:rsidR="00675569" w:rsidRPr="00EE6C62" w:rsidRDefault="00675569" w:rsidP="00BD0BE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Service discovery protocol (SDP): </w:t>
      </w:r>
      <w:r w:rsidRPr="00EE6C62">
        <w:rPr>
          <w:rFonts w:ascii="Times New Roman" w:hAnsi="Times New Roman" w:cs="Times New Roman"/>
          <w:sz w:val="28"/>
          <w:szCs w:val="28"/>
        </w:rPr>
        <w:t>Device informati</w:t>
      </w:r>
      <w:r w:rsidR="00E048B6" w:rsidRPr="00EE6C62">
        <w:rPr>
          <w:rFonts w:ascii="Times New Roman" w:hAnsi="Times New Roman" w:cs="Times New Roman"/>
          <w:sz w:val="28"/>
          <w:szCs w:val="28"/>
        </w:rPr>
        <w:t>o</w:t>
      </w:r>
      <w:r w:rsidRPr="00EE6C62">
        <w:rPr>
          <w:rFonts w:ascii="Times New Roman" w:hAnsi="Times New Roman" w:cs="Times New Roman"/>
          <w:sz w:val="28"/>
          <w:szCs w:val="28"/>
        </w:rPr>
        <w:t>n, services, and the characteristics</w:t>
      </w:r>
      <w:r w:rsidR="008B747B" w:rsidRPr="00EE6C62">
        <w:rPr>
          <w:rFonts w:ascii="Times New Roman" w:hAnsi="Times New Roman" w:cs="Times New Roman"/>
          <w:sz w:val="28"/>
          <w:szCs w:val="28"/>
        </w:rPr>
        <w:t xml:space="preserve"> </w:t>
      </w:r>
      <w:proofErr w:type="gramStart"/>
      <w:r w:rsidRPr="00EE6C62">
        <w:rPr>
          <w:rFonts w:ascii="Times New Roman" w:hAnsi="Times New Roman" w:cs="Times New Roman"/>
          <w:sz w:val="28"/>
          <w:szCs w:val="28"/>
        </w:rPr>
        <w:t xml:space="preserve">of </w:t>
      </w:r>
      <w:r w:rsidR="00E048B6" w:rsidRPr="00EE6C62">
        <w:rPr>
          <w:rFonts w:ascii="Times New Roman" w:hAnsi="Times New Roman" w:cs="Times New Roman"/>
          <w:sz w:val="28"/>
          <w:szCs w:val="28"/>
        </w:rPr>
        <w:t xml:space="preserve"> </w:t>
      </w:r>
      <w:r w:rsidRPr="00EE6C62">
        <w:rPr>
          <w:rFonts w:ascii="Times New Roman" w:hAnsi="Times New Roman" w:cs="Times New Roman"/>
          <w:sz w:val="28"/>
          <w:szCs w:val="28"/>
        </w:rPr>
        <w:t>the</w:t>
      </w:r>
      <w:proofErr w:type="gramEnd"/>
      <w:r w:rsidRPr="00EE6C62">
        <w:rPr>
          <w:rFonts w:ascii="Times New Roman" w:hAnsi="Times New Roman" w:cs="Times New Roman"/>
          <w:sz w:val="28"/>
          <w:szCs w:val="28"/>
        </w:rPr>
        <w:t xml:space="preserve"> services can be queried to enabl</w:t>
      </w:r>
      <w:r w:rsidR="00E048B6" w:rsidRPr="00EE6C62">
        <w:rPr>
          <w:rFonts w:ascii="Times New Roman" w:hAnsi="Times New Roman" w:cs="Times New Roman"/>
          <w:sz w:val="28"/>
          <w:szCs w:val="28"/>
        </w:rPr>
        <w:t>e</w:t>
      </w:r>
      <w:r w:rsidRPr="00EE6C62">
        <w:rPr>
          <w:rFonts w:ascii="Times New Roman" w:hAnsi="Times New Roman" w:cs="Times New Roman"/>
          <w:sz w:val="28"/>
          <w:szCs w:val="28"/>
        </w:rPr>
        <w:t xml:space="preserve"> the establishment of a</w:t>
      </w:r>
      <w:r w:rsidR="005106B1" w:rsidRPr="00EE6C62">
        <w:rPr>
          <w:rFonts w:ascii="Times New Roman" w:hAnsi="Times New Roman" w:cs="Times New Roman"/>
          <w:sz w:val="28"/>
          <w:szCs w:val="28"/>
        </w:rPr>
        <w:t xml:space="preserve"> </w:t>
      </w:r>
      <w:r w:rsidRPr="00EE6C62">
        <w:rPr>
          <w:rFonts w:ascii="Times New Roman" w:hAnsi="Times New Roman" w:cs="Times New Roman"/>
          <w:sz w:val="28"/>
          <w:szCs w:val="28"/>
        </w:rPr>
        <w:t>connection between two or more Bluetooth devices.</w:t>
      </w:r>
    </w:p>
    <w:p w:rsidR="008B747B" w:rsidRPr="00EE6C62" w:rsidRDefault="008B747B" w:rsidP="008B747B">
      <w:pPr>
        <w:pStyle w:val="ListParagraph"/>
        <w:autoSpaceDE w:val="0"/>
        <w:autoSpaceDN w:val="0"/>
        <w:adjustRightInd w:val="0"/>
        <w:spacing w:after="0" w:line="240" w:lineRule="auto"/>
        <w:jc w:val="both"/>
        <w:rPr>
          <w:rFonts w:ascii="Times New Roman" w:hAnsi="Times New Roman" w:cs="Times New Roman"/>
          <w:b/>
          <w:bCs/>
          <w:sz w:val="28"/>
          <w:szCs w:val="28"/>
        </w:rPr>
      </w:pPr>
    </w:p>
    <w:p w:rsidR="008B747B" w:rsidRPr="00EE6C62" w:rsidRDefault="008B747B" w:rsidP="008B747B">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CABLE REPLACEMENT PROTOCOL</w:t>
      </w:r>
    </w:p>
    <w:p w:rsidR="008B747B" w:rsidRPr="00EE6C62" w:rsidRDefault="008B747B" w:rsidP="008B747B">
      <w:pPr>
        <w:pStyle w:val="ListParagraph"/>
        <w:autoSpaceDE w:val="0"/>
        <w:autoSpaceDN w:val="0"/>
        <w:adjustRightInd w:val="0"/>
        <w:spacing w:after="0" w:line="240" w:lineRule="auto"/>
        <w:ind w:left="1080"/>
        <w:jc w:val="both"/>
        <w:rPr>
          <w:rFonts w:ascii="Times New Roman" w:hAnsi="Times New Roman" w:cs="Times New Roman"/>
          <w:sz w:val="28"/>
          <w:szCs w:val="28"/>
        </w:rPr>
      </w:pPr>
    </w:p>
    <w:p w:rsidR="00637B9C" w:rsidRPr="00EE6C62" w:rsidRDefault="00675569"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RFCOMM is the </w:t>
      </w:r>
      <w:r w:rsidRPr="00EE6C62">
        <w:rPr>
          <w:rFonts w:ascii="Times New Roman" w:hAnsi="Times New Roman" w:cs="Times New Roman"/>
          <w:b/>
          <w:bCs/>
          <w:sz w:val="28"/>
          <w:szCs w:val="28"/>
        </w:rPr>
        <w:t>cable replacement protocol</w:t>
      </w:r>
      <w:r w:rsidRPr="00EE6C62">
        <w:rPr>
          <w:rFonts w:ascii="Times New Roman" w:hAnsi="Times New Roman" w:cs="Times New Roman"/>
          <w:sz w:val="28"/>
          <w:szCs w:val="28"/>
        </w:rPr>
        <w:t>.</w:t>
      </w:r>
    </w:p>
    <w:p w:rsidR="00637B9C" w:rsidRPr="00EE6C62" w:rsidRDefault="00675569"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lastRenderedPageBreak/>
        <w:t xml:space="preserve">RFCOMM presents a virtual serial port that is </w:t>
      </w:r>
      <w:r w:rsidRPr="00EE6C62">
        <w:rPr>
          <w:rFonts w:ascii="Times New Roman" w:eastAsia="HiddenHorzOCR" w:hAnsi="Times New Roman" w:cs="Times New Roman"/>
          <w:sz w:val="28"/>
          <w:szCs w:val="28"/>
        </w:rPr>
        <w:t>desi</w:t>
      </w:r>
      <w:r w:rsidR="00637B9C" w:rsidRPr="00EE6C62">
        <w:rPr>
          <w:rFonts w:ascii="Times New Roman" w:eastAsia="HiddenHorzOCR" w:hAnsi="Times New Roman" w:cs="Times New Roman"/>
          <w:sz w:val="28"/>
          <w:szCs w:val="28"/>
        </w:rPr>
        <w:t>g</w:t>
      </w:r>
      <w:r w:rsidRPr="00EE6C62">
        <w:rPr>
          <w:rFonts w:ascii="Times New Roman" w:hAnsi="Times New Roman" w:cs="Times New Roman"/>
          <w:sz w:val="28"/>
          <w:szCs w:val="28"/>
        </w:rPr>
        <w:t>ned to make replacement</w:t>
      </w:r>
      <w:r w:rsidR="004A07BB" w:rsidRPr="00EE6C62">
        <w:rPr>
          <w:rFonts w:ascii="Times New Roman" w:hAnsi="Times New Roman" w:cs="Times New Roman"/>
          <w:sz w:val="28"/>
          <w:szCs w:val="28"/>
        </w:rPr>
        <w:t xml:space="preserve"> of cable technologies as transparent as possible. </w:t>
      </w:r>
    </w:p>
    <w:p w:rsidR="00637B9C" w:rsidRPr="00EE6C62" w:rsidRDefault="004A07BB"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Serial </w:t>
      </w:r>
      <w:proofErr w:type="gramStart"/>
      <w:r w:rsidRPr="00EE6C62">
        <w:rPr>
          <w:rFonts w:ascii="Times New Roman" w:hAnsi="Times New Roman" w:cs="Times New Roman"/>
          <w:sz w:val="28"/>
          <w:szCs w:val="28"/>
        </w:rPr>
        <w:t>port are</w:t>
      </w:r>
      <w:proofErr w:type="gramEnd"/>
      <w:r w:rsidRPr="00EE6C62">
        <w:rPr>
          <w:rFonts w:ascii="Times New Roman" w:hAnsi="Times New Roman" w:cs="Times New Roman"/>
          <w:sz w:val="28"/>
          <w:szCs w:val="28"/>
        </w:rPr>
        <w:t xml:space="preserve"> one of the most common types of communications interfaces used with corr</w:t>
      </w:r>
      <w:r w:rsidR="00637B9C" w:rsidRPr="00EE6C62">
        <w:rPr>
          <w:rFonts w:ascii="Times New Roman" w:hAnsi="Times New Roman" w:cs="Times New Roman"/>
          <w:sz w:val="28"/>
          <w:szCs w:val="28"/>
        </w:rPr>
        <w:t>u</w:t>
      </w:r>
      <w:r w:rsidRPr="00EE6C62">
        <w:rPr>
          <w:rFonts w:ascii="Times New Roman" w:hAnsi="Times New Roman" w:cs="Times New Roman"/>
          <w:sz w:val="28"/>
          <w:szCs w:val="28"/>
        </w:rPr>
        <w:t xml:space="preserve">pting and communications devices. </w:t>
      </w:r>
    </w:p>
    <w:p w:rsidR="00637B9C" w:rsidRPr="00EE6C62" w:rsidRDefault="004A07BB"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Hence, RFCOMM enables the replacemen</w:t>
      </w:r>
      <w:r w:rsidR="00637B9C" w:rsidRPr="00EE6C62">
        <w:rPr>
          <w:rFonts w:ascii="Times New Roman" w:hAnsi="Times New Roman" w:cs="Times New Roman"/>
          <w:sz w:val="28"/>
          <w:szCs w:val="28"/>
        </w:rPr>
        <w:t>t</w:t>
      </w:r>
      <w:r w:rsidRPr="00EE6C62">
        <w:rPr>
          <w:rFonts w:ascii="Times New Roman" w:hAnsi="Times New Roman" w:cs="Times New Roman"/>
          <w:sz w:val="28"/>
          <w:szCs w:val="28"/>
        </w:rPr>
        <w:t xml:space="preserve"> of serial port cables with the minimum of modification of existing devices. </w:t>
      </w:r>
    </w:p>
    <w:p w:rsidR="00637B9C" w:rsidRPr="00EE6C62" w:rsidRDefault="004A07BB"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eastAsia="HiddenHorzOCR" w:hAnsi="Times New Roman" w:cs="Times New Roman"/>
          <w:sz w:val="28"/>
          <w:szCs w:val="28"/>
        </w:rPr>
        <w:t>RFCO</w:t>
      </w:r>
      <w:r w:rsidR="00637B9C" w:rsidRPr="00EE6C62">
        <w:rPr>
          <w:rFonts w:ascii="Times New Roman" w:eastAsia="HiddenHorzOCR" w:hAnsi="Times New Roman" w:cs="Times New Roman"/>
          <w:sz w:val="28"/>
          <w:szCs w:val="28"/>
        </w:rPr>
        <w:t>M</w:t>
      </w:r>
      <w:r w:rsidRPr="00EE6C62">
        <w:rPr>
          <w:rFonts w:ascii="Times New Roman" w:hAnsi="Times New Roman" w:cs="Times New Roman"/>
          <w:sz w:val="28"/>
          <w:szCs w:val="28"/>
        </w:rPr>
        <w:t>M provides for binary data transport and emulates EIA-232 control signals ove</w:t>
      </w:r>
      <w:r w:rsidR="00637B9C" w:rsidRPr="00EE6C62">
        <w:rPr>
          <w:rFonts w:ascii="Times New Roman" w:hAnsi="Times New Roman" w:cs="Times New Roman"/>
          <w:sz w:val="28"/>
          <w:szCs w:val="28"/>
        </w:rPr>
        <w:t>r</w:t>
      </w:r>
      <w:r w:rsidRPr="00EE6C62">
        <w:rPr>
          <w:rFonts w:ascii="Times New Roman" w:hAnsi="Times New Roman" w:cs="Times New Roman"/>
          <w:sz w:val="28"/>
          <w:szCs w:val="28"/>
        </w:rPr>
        <w:t xml:space="preserve"> the Bluetooth baseband layer. </w:t>
      </w:r>
    </w:p>
    <w:p w:rsidR="004A07BB" w:rsidRPr="00EE6C62" w:rsidRDefault="004A07BB" w:rsidP="00637B9C">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EIA-232 (formerly known as RS-232) is a widel</w:t>
      </w:r>
      <w:r w:rsidR="00637B9C" w:rsidRPr="00EE6C62">
        <w:rPr>
          <w:rFonts w:ascii="Times New Roman" w:hAnsi="Times New Roman" w:cs="Times New Roman"/>
          <w:sz w:val="28"/>
          <w:szCs w:val="28"/>
        </w:rPr>
        <w:t>y</w:t>
      </w:r>
      <w:r w:rsidRPr="00EE6C62">
        <w:rPr>
          <w:rFonts w:ascii="Times New Roman" w:hAnsi="Times New Roman" w:cs="Times New Roman"/>
          <w:sz w:val="28"/>
          <w:szCs w:val="28"/>
        </w:rPr>
        <w:t>) used serial port interface</w:t>
      </w:r>
      <w:r w:rsidR="00405639" w:rsidRPr="00EE6C62">
        <w:rPr>
          <w:rFonts w:ascii="Times New Roman" w:hAnsi="Times New Roman" w:cs="Times New Roman"/>
          <w:sz w:val="28"/>
          <w:szCs w:val="28"/>
        </w:rPr>
        <w:t xml:space="preserve"> </w:t>
      </w:r>
      <w:r w:rsidRPr="00EE6C62">
        <w:rPr>
          <w:rFonts w:ascii="Times New Roman" w:hAnsi="Times New Roman" w:cs="Times New Roman"/>
          <w:sz w:val="28"/>
          <w:szCs w:val="28"/>
        </w:rPr>
        <w:t>standard.</w:t>
      </w:r>
    </w:p>
    <w:p w:rsidR="00637B9C" w:rsidRPr="00EE6C62" w:rsidRDefault="00637B9C" w:rsidP="00637B9C">
      <w:pPr>
        <w:autoSpaceDE w:val="0"/>
        <w:autoSpaceDN w:val="0"/>
        <w:adjustRightInd w:val="0"/>
        <w:spacing w:after="0" w:line="240" w:lineRule="auto"/>
        <w:jc w:val="both"/>
        <w:rPr>
          <w:rFonts w:ascii="Times New Roman" w:hAnsi="Times New Roman" w:cs="Times New Roman"/>
          <w:sz w:val="28"/>
          <w:szCs w:val="28"/>
        </w:rPr>
      </w:pPr>
    </w:p>
    <w:p w:rsidR="00637B9C" w:rsidRPr="00EE6C62" w:rsidRDefault="00637B9C" w:rsidP="00637B9C">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TELEPHONY CONTROL PROTOCOL</w:t>
      </w:r>
    </w:p>
    <w:p w:rsidR="00637B9C" w:rsidRPr="00EE6C62" w:rsidRDefault="00637B9C" w:rsidP="00637B9C">
      <w:pPr>
        <w:autoSpaceDE w:val="0"/>
        <w:autoSpaceDN w:val="0"/>
        <w:adjustRightInd w:val="0"/>
        <w:spacing w:after="0" w:line="240" w:lineRule="auto"/>
        <w:jc w:val="both"/>
        <w:rPr>
          <w:rFonts w:ascii="Times New Roman" w:hAnsi="Times New Roman" w:cs="Times New Roman"/>
          <w:sz w:val="28"/>
          <w:szCs w:val="28"/>
        </w:rPr>
      </w:pPr>
    </w:p>
    <w:p w:rsidR="00AA3341" w:rsidRPr="00EE6C62" w:rsidRDefault="004A07BB" w:rsidP="00AA3341">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Bluetooth specifies a </w:t>
      </w:r>
      <w:r w:rsidRPr="00EE6C62">
        <w:rPr>
          <w:rFonts w:ascii="Times New Roman" w:hAnsi="Times New Roman" w:cs="Times New Roman"/>
          <w:b/>
          <w:bCs/>
          <w:sz w:val="28"/>
          <w:szCs w:val="28"/>
        </w:rPr>
        <w:t>telephony control protocol.</w:t>
      </w:r>
    </w:p>
    <w:p w:rsidR="00AA3341" w:rsidRPr="00EE6C62" w:rsidRDefault="004A07BB" w:rsidP="00AA3341">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TCS </w:t>
      </w:r>
      <w:r w:rsidR="00AA3341" w:rsidRPr="00EE6C62">
        <w:rPr>
          <w:rFonts w:ascii="Times New Roman" w:hAnsi="Times New Roman" w:cs="Times New Roman"/>
          <w:sz w:val="28"/>
          <w:szCs w:val="28"/>
        </w:rPr>
        <w:t>B</w:t>
      </w:r>
      <w:r w:rsidRPr="00EE6C62">
        <w:rPr>
          <w:rFonts w:ascii="Times New Roman" w:hAnsi="Times New Roman" w:cs="Times New Roman"/>
          <w:sz w:val="28"/>
          <w:szCs w:val="28"/>
        </w:rPr>
        <w:t>IN (telephony control specification-binary) is a bit-oriented protocol that defines the call control signaling for the establishment of speech and data calls betwee</w:t>
      </w:r>
      <w:r w:rsidR="00AA3341" w:rsidRPr="00EE6C62">
        <w:rPr>
          <w:rFonts w:ascii="Times New Roman" w:hAnsi="Times New Roman" w:cs="Times New Roman"/>
          <w:sz w:val="28"/>
          <w:szCs w:val="28"/>
        </w:rPr>
        <w:t>n</w:t>
      </w:r>
      <w:r w:rsidRPr="00EE6C62">
        <w:rPr>
          <w:rFonts w:ascii="Times New Roman" w:hAnsi="Times New Roman" w:cs="Times New Roman"/>
          <w:sz w:val="28"/>
          <w:szCs w:val="28"/>
        </w:rPr>
        <w:t xml:space="preserve"> Bluetooth devices. </w:t>
      </w:r>
    </w:p>
    <w:p w:rsidR="004A07BB" w:rsidRPr="00EE6C62" w:rsidRDefault="004A07BB" w:rsidP="00AA3341">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In addition, it defines mobility management procedures for ha</w:t>
      </w:r>
      <w:r w:rsidR="00640D49" w:rsidRPr="00EE6C62">
        <w:rPr>
          <w:rFonts w:ascii="Times New Roman" w:hAnsi="Times New Roman" w:cs="Times New Roman"/>
          <w:sz w:val="28"/>
          <w:szCs w:val="28"/>
        </w:rPr>
        <w:t>n</w:t>
      </w:r>
      <w:r w:rsidRPr="00EE6C62">
        <w:rPr>
          <w:rFonts w:ascii="Times New Roman" w:hAnsi="Times New Roman" w:cs="Times New Roman"/>
          <w:sz w:val="28"/>
          <w:szCs w:val="28"/>
        </w:rPr>
        <w:t>dling groups of Bluetooth TCS devices.</w:t>
      </w:r>
    </w:p>
    <w:p w:rsidR="00640D49" w:rsidRPr="00EE6C62" w:rsidRDefault="00640D49" w:rsidP="00640D49">
      <w:pPr>
        <w:autoSpaceDE w:val="0"/>
        <w:autoSpaceDN w:val="0"/>
        <w:adjustRightInd w:val="0"/>
        <w:spacing w:after="0" w:line="240" w:lineRule="auto"/>
        <w:jc w:val="both"/>
        <w:rPr>
          <w:rFonts w:ascii="Times New Roman" w:hAnsi="Times New Roman" w:cs="Times New Roman"/>
          <w:sz w:val="28"/>
          <w:szCs w:val="28"/>
        </w:rPr>
      </w:pPr>
    </w:p>
    <w:p w:rsidR="00640D49" w:rsidRPr="00EE6C62" w:rsidRDefault="00640D49" w:rsidP="00640D49">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ADOPTED PROTOCOLS</w:t>
      </w:r>
    </w:p>
    <w:p w:rsidR="00640D49" w:rsidRPr="00EE6C62" w:rsidRDefault="00640D49" w:rsidP="00640D49">
      <w:pPr>
        <w:pStyle w:val="ListParagraph"/>
        <w:autoSpaceDE w:val="0"/>
        <w:autoSpaceDN w:val="0"/>
        <w:adjustRightInd w:val="0"/>
        <w:spacing w:after="0" w:line="240" w:lineRule="auto"/>
        <w:ind w:left="1080"/>
        <w:jc w:val="both"/>
        <w:rPr>
          <w:rFonts w:ascii="Times New Roman" w:hAnsi="Times New Roman" w:cs="Times New Roman"/>
          <w:sz w:val="28"/>
          <w:szCs w:val="28"/>
        </w:rPr>
      </w:pPr>
    </w:p>
    <w:p w:rsidR="00095573" w:rsidRPr="00EE6C62" w:rsidRDefault="004A07BB" w:rsidP="00640D49">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w:t>
      </w:r>
      <w:r w:rsidRPr="00EE6C62">
        <w:rPr>
          <w:rFonts w:ascii="Times New Roman" w:hAnsi="Times New Roman" w:cs="Times New Roman"/>
          <w:b/>
          <w:bCs/>
          <w:sz w:val="28"/>
          <w:szCs w:val="28"/>
        </w:rPr>
        <w:t xml:space="preserve">adopted protocols </w:t>
      </w:r>
      <w:r w:rsidRPr="00EE6C62">
        <w:rPr>
          <w:rFonts w:ascii="Times New Roman" w:hAnsi="Times New Roman" w:cs="Times New Roman"/>
          <w:sz w:val="28"/>
          <w:szCs w:val="28"/>
        </w:rPr>
        <w:t>are defined in specifications i</w:t>
      </w:r>
      <w:r w:rsidR="00095573" w:rsidRPr="00EE6C62">
        <w:rPr>
          <w:rFonts w:ascii="Times New Roman" w:hAnsi="Times New Roman" w:cs="Times New Roman"/>
          <w:sz w:val="28"/>
          <w:szCs w:val="28"/>
        </w:rPr>
        <w:t>ssu</w:t>
      </w:r>
      <w:r w:rsidRPr="00EE6C62">
        <w:rPr>
          <w:rFonts w:ascii="Times New Roman" w:hAnsi="Times New Roman" w:cs="Times New Roman"/>
          <w:sz w:val="28"/>
          <w:szCs w:val="28"/>
        </w:rPr>
        <w:t>ed by other standards</w:t>
      </w:r>
      <w:r w:rsidR="00095573"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making organizations and incorporated into the overall </w:t>
      </w:r>
      <w:r w:rsidR="00095573" w:rsidRPr="00EE6C62">
        <w:rPr>
          <w:rFonts w:ascii="Times New Roman" w:hAnsi="Times New Roman" w:cs="Times New Roman"/>
          <w:sz w:val="28"/>
          <w:szCs w:val="28"/>
        </w:rPr>
        <w:t>blue</w:t>
      </w:r>
      <w:r w:rsidRPr="00EE6C62">
        <w:rPr>
          <w:rFonts w:ascii="Times New Roman" w:hAnsi="Times New Roman" w:cs="Times New Roman"/>
          <w:sz w:val="28"/>
          <w:szCs w:val="28"/>
        </w:rPr>
        <w:t xml:space="preserve"> tooth architecture. </w:t>
      </w:r>
    </w:p>
    <w:p w:rsidR="004A07BB" w:rsidRPr="00EE6C62" w:rsidRDefault="004A07BB" w:rsidP="00640D49">
      <w:pPr>
        <w:pStyle w:val="ListParagraph"/>
        <w:numPr>
          <w:ilvl w:val="0"/>
          <w:numId w:val="11"/>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The Bluetooth strategy is to invent only necessary protocols an</w:t>
      </w:r>
      <w:r w:rsidR="00095573" w:rsidRPr="00EE6C62">
        <w:rPr>
          <w:rFonts w:ascii="Times New Roman" w:hAnsi="Times New Roman" w:cs="Times New Roman"/>
          <w:sz w:val="28"/>
          <w:szCs w:val="28"/>
        </w:rPr>
        <w:t>d</w:t>
      </w:r>
      <w:r w:rsidRPr="00EE6C62">
        <w:rPr>
          <w:rFonts w:ascii="Times New Roman" w:hAnsi="Times New Roman" w:cs="Times New Roman"/>
          <w:sz w:val="28"/>
          <w:szCs w:val="28"/>
        </w:rPr>
        <w:t xml:space="preserve"> use existing standards whenever possible. The adopted protocols include the </w:t>
      </w:r>
      <w:r w:rsidRPr="00EE6C62">
        <w:rPr>
          <w:rFonts w:ascii="Times New Roman" w:eastAsia="HiddenHorzOCR" w:hAnsi="Times New Roman" w:cs="Times New Roman"/>
          <w:sz w:val="28"/>
          <w:szCs w:val="28"/>
        </w:rPr>
        <w:t xml:space="preserve">following:- </w:t>
      </w:r>
      <w:r w:rsidRPr="00EE6C62">
        <w:rPr>
          <w:rFonts w:ascii="Times New Roman" w:hAnsi="Times New Roman" w:cs="Times New Roman"/>
          <w:sz w:val="28"/>
          <w:szCs w:val="28"/>
        </w:rPr>
        <w:t>:</w:t>
      </w:r>
    </w:p>
    <w:p w:rsidR="004A07BB" w:rsidRPr="00EE6C62" w:rsidRDefault="004A07BB" w:rsidP="00BD0BE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PPP: </w:t>
      </w:r>
      <w:r w:rsidRPr="00EE6C62">
        <w:rPr>
          <w:rFonts w:ascii="Times New Roman" w:hAnsi="Times New Roman" w:cs="Times New Roman"/>
          <w:sz w:val="28"/>
          <w:szCs w:val="28"/>
        </w:rPr>
        <w:t>The point-to-point protocol is an Internet stan</w:t>
      </w:r>
      <w:r w:rsidR="00095573" w:rsidRPr="00EE6C62">
        <w:rPr>
          <w:rFonts w:ascii="Times New Roman" w:hAnsi="Times New Roman" w:cs="Times New Roman"/>
          <w:sz w:val="28"/>
          <w:szCs w:val="28"/>
        </w:rPr>
        <w:t>d</w:t>
      </w:r>
      <w:r w:rsidRPr="00EE6C62">
        <w:rPr>
          <w:rFonts w:ascii="Times New Roman" w:hAnsi="Times New Roman" w:cs="Times New Roman"/>
          <w:sz w:val="28"/>
          <w:szCs w:val="28"/>
        </w:rPr>
        <w:t xml:space="preserve">ard protocol for transporting </w:t>
      </w:r>
      <w:r w:rsidRPr="00EE6C62">
        <w:rPr>
          <w:rFonts w:ascii="Times New Roman" w:hAnsi="Times New Roman" w:cs="Times New Roman"/>
          <w:b/>
          <w:bCs/>
          <w:sz w:val="28"/>
          <w:szCs w:val="28"/>
        </w:rPr>
        <w:t xml:space="preserve">IP </w:t>
      </w:r>
      <w:r w:rsidRPr="00EE6C62">
        <w:rPr>
          <w:rFonts w:ascii="Times New Roman" w:hAnsi="Times New Roman" w:cs="Times New Roman"/>
          <w:sz w:val="28"/>
          <w:szCs w:val="28"/>
        </w:rPr>
        <w:t>datagrams over a point-to-point link.</w:t>
      </w:r>
    </w:p>
    <w:p w:rsidR="00095573" w:rsidRPr="00EE6C62" w:rsidRDefault="00095573" w:rsidP="00BD0BE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 TCP/UDP/</w:t>
      </w:r>
      <w:r w:rsidR="004A07BB" w:rsidRPr="00EE6C62">
        <w:rPr>
          <w:rFonts w:ascii="Times New Roman" w:hAnsi="Times New Roman" w:cs="Times New Roman"/>
          <w:b/>
          <w:bCs/>
          <w:sz w:val="28"/>
          <w:szCs w:val="28"/>
        </w:rPr>
        <w:t xml:space="preserve">IP: </w:t>
      </w:r>
      <w:r w:rsidR="004A07BB" w:rsidRPr="00EE6C62">
        <w:rPr>
          <w:rFonts w:ascii="Times New Roman" w:hAnsi="Times New Roman" w:cs="Times New Roman"/>
          <w:sz w:val="28"/>
          <w:szCs w:val="28"/>
        </w:rPr>
        <w:t xml:space="preserve">These are the foundation protocols </w:t>
      </w:r>
      <w:r w:rsidRPr="00EE6C62">
        <w:rPr>
          <w:rFonts w:ascii="Times New Roman" w:hAnsi="Times New Roman" w:cs="Times New Roman"/>
          <w:sz w:val="28"/>
          <w:szCs w:val="28"/>
        </w:rPr>
        <w:t>o</w:t>
      </w:r>
      <w:r w:rsidR="004A07BB" w:rsidRPr="00EE6C62">
        <w:rPr>
          <w:rFonts w:ascii="Times New Roman" w:hAnsi="Times New Roman" w:cs="Times New Roman"/>
          <w:sz w:val="28"/>
          <w:szCs w:val="28"/>
        </w:rPr>
        <w:t xml:space="preserve">f the </w:t>
      </w:r>
      <w:r w:rsidR="004A07BB" w:rsidRPr="00EE6C62">
        <w:rPr>
          <w:rFonts w:ascii="Times New Roman" w:hAnsi="Times New Roman" w:cs="Times New Roman"/>
          <w:i/>
          <w:iCs/>
          <w:sz w:val="28"/>
          <w:szCs w:val="28"/>
        </w:rPr>
        <w:t xml:space="preserve">TCP/IP </w:t>
      </w:r>
      <w:r w:rsidR="004A07BB" w:rsidRPr="00EE6C62">
        <w:rPr>
          <w:rFonts w:ascii="Times New Roman" w:hAnsi="Times New Roman" w:cs="Times New Roman"/>
          <w:sz w:val="28"/>
          <w:szCs w:val="28"/>
        </w:rPr>
        <w:t xml:space="preserve">protocol suite </w:t>
      </w:r>
    </w:p>
    <w:p w:rsidR="004A07BB" w:rsidRPr="00EE6C62" w:rsidRDefault="004A07BB" w:rsidP="00BD0BE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bCs/>
          <w:sz w:val="28"/>
          <w:szCs w:val="28"/>
        </w:rPr>
        <w:t xml:space="preserve">OBEX: </w:t>
      </w:r>
      <w:r w:rsidRPr="00EE6C62">
        <w:rPr>
          <w:rFonts w:ascii="Times New Roman" w:hAnsi="Times New Roman" w:cs="Times New Roman"/>
          <w:sz w:val="28"/>
          <w:szCs w:val="28"/>
        </w:rPr>
        <w:t>The object e</w:t>
      </w:r>
      <w:r w:rsidR="00E93C39" w:rsidRPr="00EE6C62">
        <w:rPr>
          <w:rFonts w:ascii="Times New Roman" w:hAnsi="Times New Roman" w:cs="Times New Roman"/>
          <w:sz w:val="28"/>
          <w:szCs w:val="28"/>
        </w:rPr>
        <w:t>xchange protocol is a session-layer</w:t>
      </w:r>
      <w:r w:rsidRPr="00EE6C62">
        <w:rPr>
          <w:rFonts w:ascii="Times New Roman" w:hAnsi="Times New Roman" w:cs="Times New Roman"/>
          <w:sz w:val="28"/>
          <w:szCs w:val="28"/>
        </w:rPr>
        <w:t xml:space="preserve"> protocol developed by the Infrared Data Association (IrDA) for the exchang</w:t>
      </w:r>
      <w:r w:rsidR="00E93C39" w:rsidRPr="00EE6C62">
        <w:rPr>
          <w:rFonts w:ascii="Times New Roman" w:hAnsi="Times New Roman" w:cs="Times New Roman"/>
          <w:sz w:val="28"/>
          <w:szCs w:val="28"/>
        </w:rPr>
        <w:t>e</w:t>
      </w:r>
      <w:r w:rsidRPr="00EE6C62">
        <w:rPr>
          <w:rFonts w:ascii="Times New Roman" w:hAnsi="Times New Roman" w:cs="Times New Roman"/>
          <w:sz w:val="28"/>
          <w:szCs w:val="28"/>
        </w:rPr>
        <w:t xml:space="preserve"> of objects. OBEX provides functionality similar to that of HTTP, but in a simpler fashion. It also provides a model for representing objects and opera</w:t>
      </w:r>
      <w:r w:rsidR="00E93C39" w:rsidRPr="00EE6C62">
        <w:rPr>
          <w:rFonts w:ascii="Times New Roman" w:hAnsi="Times New Roman" w:cs="Times New Roman"/>
          <w:sz w:val="28"/>
          <w:szCs w:val="28"/>
        </w:rPr>
        <w:t>t</w:t>
      </w:r>
      <w:r w:rsidRPr="00EE6C62">
        <w:rPr>
          <w:rFonts w:ascii="Times New Roman" w:hAnsi="Times New Roman" w:cs="Times New Roman"/>
          <w:sz w:val="28"/>
          <w:szCs w:val="28"/>
        </w:rPr>
        <w:t>ions.</w:t>
      </w:r>
    </w:p>
    <w:p w:rsidR="008C5DA9" w:rsidRPr="00EE6C62" w:rsidRDefault="00E93C39" w:rsidP="00BD0BE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WAE/</w:t>
      </w:r>
      <w:r w:rsidR="004A07BB" w:rsidRPr="00EE6C62">
        <w:rPr>
          <w:rFonts w:ascii="Times New Roman" w:hAnsi="Times New Roman" w:cs="Times New Roman"/>
          <w:b/>
          <w:bCs/>
          <w:sz w:val="28"/>
          <w:szCs w:val="28"/>
        </w:rPr>
        <w:t xml:space="preserve">WAP: </w:t>
      </w:r>
      <w:r w:rsidR="004A07BB" w:rsidRPr="00EE6C62">
        <w:rPr>
          <w:rFonts w:ascii="Times New Roman" w:hAnsi="Times New Roman" w:cs="Times New Roman"/>
          <w:sz w:val="28"/>
          <w:szCs w:val="28"/>
        </w:rPr>
        <w:t>Bluetooth incorporates the wireless a</w:t>
      </w:r>
      <w:r w:rsidRPr="00EE6C62">
        <w:rPr>
          <w:rFonts w:ascii="Times New Roman" w:hAnsi="Times New Roman" w:cs="Times New Roman"/>
          <w:sz w:val="28"/>
          <w:szCs w:val="28"/>
        </w:rPr>
        <w:t>p</w:t>
      </w:r>
      <w:r w:rsidR="004A07BB" w:rsidRPr="00EE6C62">
        <w:rPr>
          <w:rFonts w:ascii="Times New Roman" w:hAnsi="Times New Roman" w:cs="Times New Roman"/>
          <w:sz w:val="28"/>
          <w:szCs w:val="28"/>
        </w:rPr>
        <w:t>plication environment and the wireless application protocol into its arc</w:t>
      </w:r>
      <w:r w:rsidRPr="00EE6C62">
        <w:rPr>
          <w:rFonts w:ascii="Times New Roman" w:hAnsi="Times New Roman" w:cs="Times New Roman"/>
          <w:sz w:val="28"/>
          <w:szCs w:val="28"/>
        </w:rPr>
        <w:t>h</w:t>
      </w:r>
      <w:r w:rsidR="004A07BB" w:rsidRPr="00EE6C62">
        <w:rPr>
          <w:rFonts w:ascii="Times New Roman" w:hAnsi="Times New Roman" w:cs="Times New Roman"/>
          <w:sz w:val="28"/>
          <w:szCs w:val="28"/>
        </w:rPr>
        <w:t>itecture</w:t>
      </w:r>
      <w:r w:rsidR="008C5DA9" w:rsidRPr="00EE6C62">
        <w:rPr>
          <w:rFonts w:ascii="Times New Roman" w:hAnsi="Times New Roman" w:cs="Times New Roman"/>
          <w:sz w:val="28"/>
          <w:szCs w:val="28"/>
        </w:rPr>
        <w:t>.</w:t>
      </w:r>
    </w:p>
    <w:p w:rsidR="004A07BB" w:rsidRPr="00EE6C62" w:rsidRDefault="008C5DA9" w:rsidP="008C5DA9">
      <w:pPr>
        <w:pStyle w:val="ListParagraph"/>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noProof/>
          <w:sz w:val="28"/>
          <w:szCs w:val="28"/>
        </w:rPr>
        <w:lastRenderedPageBreak/>
        <w:drawing>
          <wp:inline distT="0" distB="0" distL="0" distR="0" wp14:anchorId="4FD074AF" wp14:editId="0B19341F">
            <wp:extent cx="5941402" cy="4257675"/>
            <wp:effectExtent l="0" t="0" r="0" b="0"/>
            <wp:docPr id="2" name="Picture 2" descr="D:\SREEDARSA\2017-18\BLUETOO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REEDARSA\2017-18\BLUETOOTH1.JPG"/>
                    <pic:cNvPicPr>
                      <a:picLocks noChangeAspect="1" noChangeArrowheads="1"/>
                    </pic:cNvPicPr>
                  </pic:nvPicPr>
                  <pic:blipFill>
                    <a:blip r:embed="rId8"/>
                    <a:srcRect/>
                    <a:stretch>
                      <a:fillRect/>
                    </a:stretch>
                  </pic:blipFill>
                  <pic:spPr bwMode="auto">
                    <a:xfrm>
                      <a:off x="0" y="0"/>
                      <a:ext cx="5943600" cy="4259250"/>
                    </a:xfrm>
                    <a:prstGeom prst="rect">
                      <a:avLst/>
                    </a:prstGeom>
                    <a:noFill/>
                    <a:ln w="9525">
                      <a:noFill/>
                      <a:miter lim="800000"/>
                      <a:headEnd/>
                      <a:tailEnd/>
                    </a:ln>
                  </pic:spPr>
                </pic:pic>
              </a:graphicData>
            </a:graphic>
          </wp:inline>
        </w:drawing>
      </w:r>
      <w:r w:rsidR="004A07BB" w:rsidRPr="00EE6C62">
        <w:rPr>
          <w:rFonts w:ascii="Times New Roman" w:hAnsi="Times New Roman" w:cs="Times New Roman"/>
          <w:sz w:val="28"/>
          <w:szCs w:val="28"/>
        </w:rPr>
        <w:t xml:space="preserve"> </w:t>
      </w:r>
    </w:p>
    <w:p w:rsidR="00225C36" w:rsidRPr="00EE6C62" w:rsidRDefault="00225C36" w:rsidP="00225C36">
      <w:pPr>
        <w:pStyle w:val="ListParagraph"/>
        <w:autoSpaceDE w:val="0"/>
        <w:autoSpaceDN w:val="0"/>
        <w:adjustRightInd w:val="0"/>
        <w:spacing w:after="0" w:line="240" w:lineRule="auto"/>
        <w:jc w:val="both"/>
        <w:rPr>
          <w:rFonts w:ascii="Times New Roman" w:hAnsi="Times New Roman" w:cs="Times New Roman"/>
          <w:sz w:val="28"/>
          <w:szCs w:val="28"/>
        </w:rPr>
      </w:pPr>
    </w:p>
    <w:p w:rsidR="004A07BB" w:rsidRPr="00EE6C62" w:rsidRDefault="004A07BB" w:rsidP="00BD0BE1">
      <w:pPr>
        <w:autoSpaceDE w:val="0"/>
        <w:autoSpaceDN w:val="0"/>
        <w:adjustRightInd w:val="0"/>
        <w:spacing w:after="0" w:line="240" w:lineRule="auto"/>
        <w:jc w:val="both"/>
        <w:rPr>
          <w:rFonts w:ascii="Times New Roman" w:hAnsi="Times New Roman" w:cs="Times New Roman"/>
          <w:b/>
          <w:sz w:val="28"/>
          <w:szCs w:val="28"/>
        </w:rPr>
      </w:pPr>
      <w:r w:rsidRPr="00EE6C62">
        <w:rPr>
          <w:rFonts w:ascii="Times New Roman" w:hAnsi="Times New Roman" w:cs="Times New Roman"/>
          <w:b/>
          <w:sz w:val="28"/>
          <w:szCs w:val="28"/>
        </w:rPr>
        <w:t>Usage Models</w:t>
      </w:r>
    </w:p>
    <w:p w:rsidR="00225C36" w:rsidRPr="00EE6C62" w:rsidRDefault="00225C36" w:rsidP="00BD0BE1">
      <w:pPr>
        <w:autoSpaceDE w:val="0"/>
        <w:autoSpaceDN w:val="0"/>
        <w:adjustRightInd w:val="0"/>
        <w:spacing w:after="0" w:line="240" w:lineRule="auto"/>
        <w:jc w:val="both"/>
        <w:rPr>
          <w:rFonts w:ascii="Times New Roman" w:hAnsi="Times New Roman" w:cs="Times New Roman"/>
          <w:b/>
          <w:sz w:val="28"/>
          <w:szCs w:val="28"/>
        </w:rPr>
      </w:pPr>
    </w:p>
    <w:p w:rsidR="004A07BB" w:rsidRPr="00EE6C62" w:rsidRDefault="004A07BB" w:rsidP="00BD0BE1">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A number of usage models are defined in Bluetooth profil</w:t>
      </w:r>
      <w:r w:rsidR="008C5DA9" w:rsidRPr="00EE6C62">
        <w:rPr>
          <w:rFonts w:ascii="Times New Roman" w:hAnsi="Times New Roman" w:cs="Times New Roman"/>
          <w:sz w:val="28"/>
          <w:szCs w:val="28"/>
        </w:rPr>
        <w:t>e</w:t>
      </w:r>
      <w:r w:rsidRPr="00EE6C62">
        <w:rPr>
          <w:rFonts w:ascii="Times New Roman" w:hAnsi="Times New Roman" w:cs="Times New Roman"/>
          <w:sz w:val="28"/>
          <w:szCs w:val="28"/>
        </w:rPr>
        <w:t xml:space="preserve"> documents. In essence, a usage model is set of protocols that implement a particula</w:t>
      </w:r>
      <w:r w:rsidR="006309FA" w:rsidRPr="00EE6C62">
        <w:rPr>
          <w:rFonts w:ascii="Times New Roman" w:hAnsi="Times New Roman" w:cs="Times New Roman"/>
          <w:sz w:val="28"/>
          <w:szCs w:val="28"/>
        </w:rPr>
        <w:t>r</w:t>
      </w:r>
      <w:r w:rsidRPr="00EE6C62">
        <w:rPr>
          <w:rFonts w:ascii="Times New Roman" w:hAnsi="Times New Roman" w:cs="Times New Roman"/>
          <w:sz w:val="28"/>
          <w:szCs w:val="28"/>
        </w:rPr>
        <w:t xml:space="preserve"> Bluetooth-based application. Each profile defines the protocols and protocol feat res supporting a particular usage model. Figure 15.2, taken from, illust</w:t>
      </w:r>
      <w:r w:rsidR="00263BE0" w:rsidRPr="00EE6C62">
        <w:rPr>
          <w:rFonts w:ascii="Times New Roman" w:hAnsi="Times New Roman" w:cs="Times New Roman"/>
          <w:sz w:val="28"/>
          <w:szCs w:val="28"/>
        </w:rPr>
        <w:t>r</w:t>
      </w:r>
      <w:r w:rsidRPr="00EE6C62">
        <w:rPr>
          <w:rFonts w:ascii="Times New Roman" w:hAnsi="Times New Roman" w:cs="Times New Roman"/>
          <w:sz w:val="28"/>
          <w:szCs w:val="28"/>
        </w:rPr>
        <w:t>ates the highest-priority</w:t>
      </w:r>
    </w:p>
    <w:p w:rsidR="004A07BB" w:rsidRPr="00EE6C62" w:rsidRDefault="004A07BB" w:rsidP="00BD0BE1">
      <w:pPr>
        <w:autoSpaceDE w:val="0"/>
        <w:autoSpaceDN w:val="0"/>
        <w:adjustRightInd w:val="0"/>
        <w:spacing w:after="0" w:line="240" w:lineRule="auto"/>
        <w:jc w:val="both"/>
        <w:rPr>
          <w:rFonts w:ascii="Times New Roman" w:hAnsi="Times New Roman" w:cs="Times New Roman"/>
          <w:sz w:val="28"/>
          <w:szCs w:val="28"/>
        </w:rPr>
      </w:pPr>
      <w:proofErr w:type="gramStart"/>
      <w:r w:rsidRPr="00EE6C62">
        <w:rPr>
          <w:rFonts w:ascii="Times New Roman" w:hAnsi="Times New Roman" w:cs="Times New Roman"/>
          <w:sz w:val="28"/>
          <w:szCs w:val="28"/>
        </w:rPr>
        <w:t>usage</w:t>
      </w:r>
      <w:proofErr w:type="gramEnd"/>
      <w:r w:rsidRPr="00EE6C62">
        <w:rPr>
          <w:rFonts w:ascii="Times New Roman" w:hAnsi="Times New Roman" w:cs="Times New Roman"/>
          <w:sz w:val="28"/>
          <w:szCs w:val="28"/>
        </w:rPr>
        <w:t xml:space="preserve"> models:</w:t>
      </w:r>
    </w:p>
    <w:p w:rsidR="004A07BB" w:rsidRPr="00EE6C62" w:rsidRDefault="004A07BB" w:rsidP="00BD0BE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File transfer: </w:t>
      </w:r>
      <w:r w:rsidRPr="00EE6C62">
        <w:rPr>
          <w:rFonts w:ascii="Times New Roman" w:hAnsi="Times New Roman" w:cs="Times New Roman"/>
          <w:sz w:val="28"/>
          <w:szCs w:val="28"/>
        </w:rPr>
        <w:t>The file transfer usage model supports t</w:t>
      </w:r>
      <w:r w:rsidR="006309FA" w:rsidRPr="00EE6C62">
        <w:rPr>
          <w:rFonts w:ascii="Times New Roman" w:hAnsi="Times New Roman" w:cs="Times New Roman"/>
          <w:sz w:val="28"/>
          <w:szCs w:val="28"/>
        </w:rPr>
        <w:t>h</w:t>
      </w:r>
      <w:r w:rsidRPr="00EE6C62">
        <w:rPr>
          <w:rFonts w:ascii="Times New Roman" w:hAnsi="Times New Roman" w:cs="Times New Roman"/>
          <w:sz w:val="28"/>
          <w:szCs w:val="28"/>
        </w:rPr>
        <w:t>e transfer of directories, files, documents, images, and streaming media forma s. This usage model also includes the capability to browse folders on a remote device.</w:t>
      </w:r>
    </w:p>
    <w:p w:rsidR="00527801" w:rsidRPr="00EE6C62" w:rsidRDefault="004A07BB" w:rsidP="00BD0BE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Internet </w:t>
      </w:r>
      <w:proofErr w:type="gramStart"/>
      <w:r w:rsidRPr="00EE6C62">
        <w:rPr>
          <w:rFonts w:ascii="Times New Roman" w:hAnsi="Times New Roman" w:cs="Times New Roman"/>
          <w:b/>
          <w:bCs/>
          <w:sz w:val="28"/>
          <w:szCs w:val="28"/>
        </w:rPr>
        <w:t>bridge</w:t>
      </w:r>
      <w:proofErr w:type="gramEnd"/>
      <w:r w:rsidRPr="00EE6C62">
        <w:rPr>
          <w:rFonts w:ascii="Times New Roman" w:hAnsi="Times New Roman" w:cs="Times New Roman"/>
          <w:b/>
          <w:bCs/>
          <w:sz w:val="28"/>
          <w:szCs w:val="28"/>
        </w:rPr>
        <w:t xml:space="preserve">: </w:t>
      </w:r>
      <w:r w:rsidRPr="00EE6C62">
        <w:rPr>
          <w:rFonts w:ascii="Times New Roman" w:hAnsi="Times New Roman" w:cs="Times New Roman"/>
          <w:sz w:val="28"/>
          <w:szCs w:val="28"/>
        </w:rPr>
        <w:t>With this usage model, a PC is w</w:t>
      </w:r>
      <w:r w:rsidR="006309FA" w:rsidRPr="00EE6C62">
        <w:rPr>
          <w:rFonts w:ascii="Times New Roman" w:hAnsi="Times New Roman" w:cs="Times New Roman"/>
          <w:sz w:val="28"/>
          <w:szCs w:val="28"/>
        </w:rPr>
        <w:t>i</w:t>
      </w:r>
      <w:r w:rsidRPr="00EE6C62">
        <w:rPr>
          <w:rFonts w:ascii="Times New Roman" w:hAnsi="Times New Roman" w:cs="Times New Roman"/>
          <w:sz w:val="28"/>
          <w:szCs w:val="28"/>
        </w:rPr>
        <w:t xml:space="preserve">relessly connected to a mobile phone or cordless modern to provide dial-up </w:t>
      </w:r>
      <w:r w:rsidR="006309FA" w:rsidRPr="00EE6C62">
        <w:rPr>
          <w:rFonts w:ascii="Times New Roman" w:hAnsi="Times New Roman" w:cs="Times New Roman"/>
          <w:sz w:val="28"/>
          <w:szCs w:val="28"/>
        </w:rPr>
        <w:t>n</w:t>
      </w:r>
      <w:r w:rsidRPr="00EE6C62">
        <w:rPr>
          <w:rFonts w:ascii="Times New Roman" w:hAnsi="Times New Roman" w:cs="Times New Roman"/>
          <w:sz w:val="28"/>
          <w:szCs w:val="28"/>
        </w:rPr>
        <w:t>etworking and fax capabilities. For dial-up networking, AT commands are wed to control the mobile</w:t>
      </w:r>
      <w:r w:rsidR="00527801" w:rsidRPr="00EE6C62">
        <w:rPr>
          <w:rFonts w:ascii="Times New Roman" w:hAnsi="Times New Roman" w:cs="Times New Roman"/>
          <w:sz w:val="28"/>
          <w:szCs w:val="28"/>
        </w:rPr>
        <w:t xml:space="preserve"> phone or modem, and another protocol stack (e.g., PPP over RFCOMM) is used for data transfer. For fax transfer, the fax software op rates directly over RFCOMM.</w:t>
      </w:r>
    </w:p>
    <w:p w:rsidR="00527801" w:rsidRPr="00EE6C62" w:rsidRDefault="00527801" w:rsidP="00BD0BE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sz w:val="28"/>
          <w:szCs w:val="28"/>
        </w:rPr>
        <w:t>LAN access</w:t>
      </w:r>
      <w:r w:rsidRPr="00EE6C62">
        <w:rPr>
          <w:rFonts w:ascii="Times New Roman" w:hAnsi="Times New Roman" w:cs="Times New Roman"/>
          <w:sz w:val="28"/>
          <w:szCs w:val="28"/>
        </w:rPr>
        <w:t xml:space="preserve">: This usage model enables devices on a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to access a LAN.</w:t>
      </w:r>
      <w:r w:rsidR="006309FA" w:rsidRPr="00EE6C62">
        <w:rPr>
          <w:rFonts w:ascii="Times New Roman" w:hAnsi="Times New Roman" w:cs="Times New Roman"/>
          <w:sz w:val="28"/>
          <w:szCs w:val="28"/>
        </w:rPr>
        <w:t xml:space="preserve"> </w:t>
      </w:r>
      <w:r w:rsidRPr="00EE6C62">
        <w:rPr>
          <w:rFonts w:ascii="Times New Roman" w:hAnsi="Times New Roman" w:cs="Times New Roman"/>
          <w:sz w:val="28"/>
          <w:szCs w:val="28"/>
        </w:rPr>
        <w:t>Once connected, a device functions as if it were directly co</w:t>
      </w:r>
      <w:r w:rsidR="006309FA" w:rsidRPr="00EE6C62">
        <w:rPr>
          <w:rFonts w:ascii="Times New Roman" w:hAnsi="Times New Roman" w:cs="Times New Roman"/>
          <w:sz w:val="28"/>
          <w:szCs w:val="28"/>
        </w:rPr>
        <w:t>nn</w:t>
      </w:r>
      <w:r w:rsidRPr="00EE6C62">
        <w:rPr>
          <w:rFonts w:ascii="Times New Roman" w:hAnsi="Times New Roman" w:cs="Times New Roman"/>
          <w:sz w:val="28"/>
          <w:szCs w:val="28"/>
        </w:rPr>
        <w:t>ected (wired) to the LAN.</w:t>
      </w:r>
    </w:p>
    <w:p w:rsidR="00527801" w:rsidRPr="00EE6C62" w:rsidRDefault="00527801" w:rsidP="00BD0BE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sz w:val="28"/>
          <w:szCs w:val="28"/>
        </w:rPr>
        <w:t>Synchronization:</w:t>
      </w:r>
      <w:r w:rsidRPr="00EE6C62">
        <w:rPr>
          <w:rFonts w:ascii="Times New Roman" w:hAnsi="Times New Roman" w:cs="Times New Roman"/>
          <w:sz w:val="28"/>
          <w:szCs w:val="28"/>
        </w:rPr>
        <w:t xml:space="preserve"> This model provides a device-to-device synchronization of PIM (personal information management) information, such a phone book, calendar, message, and note information. </w:t>
      </w:r>
      <w:proofErr w:type="spellStart"/>
      <w:r w:rsidRPr="00EE6C62">
        <w:rPr>
          <w:rFonts w:ascii="Times New Roman" w:hAnsi="Times New Roman" w:cs="Times New Roman"/>
          <w:sz w:val="28"/>
          <w:szCs w:val="28"/>
        </w:rPr>
        <w:t>IrMC</w:t>
      </w:r>
      <w:proofErr w:type="spellEnd"/>
      <w:r w:rsidRPr="00EE6C62">
        <w:rPr>
          <w:rFonts w:ascii="Times New Roman" w:hAnsi="Times New Roman" w:cs="Times New Roman"/>
          <w:sz w:val="28"/>
          <w:szCs w:val="28"/>
        </w:rPr>
        <w:t xml:space="preserve"> (</w:t>
      </w:r>
      <w:proofErr w:type="spellStart"/>
      <w:r w:rsidRPr="00EE6C62">
        <w:rPr>
          <w:rFonts w:ascii="Times New Roman" w:hAnsi="Times New Roman" w:cs="Times New Roman"/>
          <w:sz w:val="28"/>
          <w:szCs w:val="28"/>
        </w:rPr>
        <w:t>Ir</w:t>
      </w:r>
      <w:proofErr w:type="spellEnd"/>
      <w:r w:rsidRPr="00EE6C62">
        <w:rPr>
          <w:rFonts w:ascii="Times New Roman" w:hAnsi="Times New Roman" w:cs="Times New Roman"/>
          <w:sz w:val="28"/>
          <w:szCs w:val="28"/>
        </w:rPr>
        <w:t xml:space="preserve"> mobile com</w:t>
      </w:r>
      <w:r w:rsidR="006309FA" w:rsidRPr="00EE6C62">
        <w:rPr>
          <w:rFonts w:ascii="Times New Roman" w:hAnsi="Times New Roman" w:cs="Times New Roman"/>
          <w:sz w:val="28"/>
          <w:szCs w:val="28"/>
        </w:rPr>
        <w:t>m</w:t>
      </w:r>
      <w:r w:rsidRPr="00EE6C62">
        <w:rPr>
          <w:rFonts w:ascii="Times New Roman" w:hAnsi="Times New Roman" w:cs="Times New Roman"/>
          <w:sz w:val="28"/>
          <w:szCs w:val="28"/>
        </w:rPr>
        <w:t xml:space="preserve">unications) is an IrDA protocol that </w:t>
      </w:r>
      <w:r w:rsidRPr="00EE6C62">
        <w:rPr>
          <w:rFonts w:ascii="Times New Roman" w:hAnsi="Times New Roman" w:cs="Times New Roman"/>
          <w:sz w:val="28"/>
          <w:szCs w:val="28"/>
        </w:rPr>
        <w:lastRenderedPageBreak/>
        <w:t>provides a client/server capability f</w:t>
      </w:r>
      <w:proofErr w:type="gramStart"/>
      <w:r w:rsidRPr="00EE6C62">
        <w:rPr>
          <w:rFonts w:ascii="Times New Roman" w:hAnsi="Times New Roman" w:cs="Times New Roman"/>
          <w:sz w:val="28"/>
          <w:szCs w:val="28"/>
        </w:rPr>
        <w:t>( r</w:t>
      </w:r>
      <w:proofErr w:type="gramEnd"/>
      <w:r w:rsidRPr="00EE6C62">
        <w:rPr>
          <w:rFonts w:ascii="Times New Roman" w:hAnsi="Times New Roman" w:cs="Times New Roman"/>
          <w:sz w:val="28"/>
          <w:szCs w:val="28"/>
        </w:rPr>
        <w:t xml:space="preserve"> transferring updated PIM information from one device to another.</w:t>
      </w:r>
    </w:p>
    <w:p w:rsidR="00527801" w:rsidRPr="00EE6C62" w:rsidRDefault="00527801" w:rsidP="00BD0BE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sz w:val="28"/>
          <w:szCs w:val="28"/>
        </w:rPr>
        <w:t>Three-in-one phone</w:t>
      </w:r>
      <w:r w:rsidRPr="00EE6C62">
        <w:rPr>
          <w:rFonts w:ascii="Times New Roman" w:hAnsi="Times New Roman" w:cs="Times New Roman"/>
          <w:sz w:val="28"/>
          <w:szCs w:val="28"/>
        </w:rPr>
        <w:t xml:space="preserve">: Telephone handsets that implement </w:t>
      </w:r>
      <w:proofErr w:type="spellStart"/>
      <w:r w:rsidRPr="00EE6C62">
        <w:rPr>
          <w:rFonts w:ascii="Times New Roman" w:hAnsi="Times New Roman" w:cs="Times New Roman"/>
          <w:sz w:val="28"/>
          <w:szCs w:val="28"/>
        </w:rPr>
        <w:t>thi</w:t>
      </w:r>
      <w:proofErr w:type="spellEnd"/>
      <w:r w:rsidRPr="00EE6C62">
        <w:rPr>
          <w:rFonts w:ascii="Times New Roman" w:hAnsi="Times New Roman" w:cs="Times New Roman"/>
          <w:sz w:val="28"/>
          <w:szCs w:val="28"/>
        </w:rPr>
        <w:t xml:space="preserve"> usage model may act as a cordless phone connecting to a voice base station, s an intercom device for connecting to other telephones, and as a cellular pho e.</w:t>
      </w:r>
    </w:p>
    <w:p w:rsidR="00675569" w:rsidRPr="00EE6C62" w:rsidRDefault="00527801" w:rsidP="00BD0BE1">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sz w:val="28"/>
          <w:szCs w:val="28"/>
        </w:rPr>
        <w:t>Headset:</w:t>
      </w:r>
      <w:r w:rsidRPr="00EE6C62">
        <w:rPr>
          <w:rFonts w:ascii="Times New Roman" w:hAnsi="Times New Roman" w:cs="Times New Roman"/>
          <w:sz w:val="28"/>
          <w:szCs w:val="28"/>
        </w:rPr>
        <w:t xml:space="preserve"> The headset can act as a remote device's audio </w:t>
      </w:r>
      <w:proofErr w:type="spellStart"/>
      <w:r w:rsidRPr="00EE6C62">
        <w:rPr>
          <w:rFonts w:ascii="Times New Roman" w:hAnsi="Times New Roman" w:cs="Times New Roman"/>
          <w:sz w:val="28"/>
          <w:szCs w:val="28"/>
        </w:rPr>
        <w:t>inJ</w:t>
      </w:r>
      <w:proofErr w:type="spellEnd"/>
      <w:r w:rsidRPr="00EE6C62">
        <w:rPr>
          <w:rFonts w:ascii="Times New Roman" w:hAnsi="Times New Roman" w:cs="Times New Roman"/>
          <w:sz w:val="28"/>
          <w:szCs w:val="28"/>
        </w:rPr>
        <w:t>=</w:t>
      </w:r>
      <w:proofErr w:type="spellStart"/>
      <w:r w:rsidRPr="00EE6C62">
        <w:rPr>
          <w:rFonts w:ascii="Times New Roman" w:hAnsi="Times New Roman" w:cs="Times New Roman"/>
          <w:sz w:val="28"/>
          <w:szCs w:val="28"/>
        </w:rPr>
        <w:t>ut</w:t>
      </w:r>
      <w:proofErr w:type="spellEnd"/>
      <w:r w:rsidRPr="00EE6C62">
        <w:rPr>
          <w:rFonts w:ascii="Times New Roman" w:hAnsi="Times New Roman" w:cs="Times New Roman"/>
          <w:sz w:val="28"/>
          <w:szCs w:val="28"/>
        </w:rPr>
        <w:t xml:space="preserve"> and output interface.</w:t>
      </w:r>
    </w:p>
    <w:p w:rsidR="00675569" w:rsidRPr="00EE6C62" w:rsidRDefault="00675569" w:rsidP="00BD0BE1">
      <w:pPr>
        <w:autoSpaceDE w:val="0"/>
        <w:autoSpaceDN w:val="0"/>
        <w:adjustRightInd w:val="0"/>
        <w:spacing w:after="0" w:line="240" w:lineRule="auto"/>
        <w:jc w:val="both"/>
        <w:rPr>
          <w:rFonts w:ascii="Times New Roman" w:hAnsi="Times New Roman" w:cs="Times New Roman"/>
          <w:sz w:val="28"/>
          <w:szCs w:val="28"/>
        </w:rPr>
      </w:pPr>
    </w:p>
    <w:p w:rsidR="001B6710" w:rsidRPr="00EE6C62" w:rsidRDefault="001B6710" w:rsidP="00BD0BE1">
      <w:pPr>
        <w:jc w:val="both"/>
        <w:rPr>
          <w:rFonts w:ascii="Times New Roman" w:hAnsi="Times New Roman" w:cs="Times New Roman"/>
          <w:b/>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 xml:space="preserve">4.1.2 Explain </w:t>
      </w:r>
      <w:proofErr w:type="spellStart"/>
      <w:r w:rsidRPr="00EE6C62">
        <w:rPr>
          <w:rFonts w:ascii="Times New Roman" w:hAnsi="Times New Roman" w:cs="Times New Roman"/>
          <w:b/>
          <w:sz w:val="28"/>
          <w:szCs w:val="28"/>
        </w:rPr>
        <w:t>Scatternet</w:t>
      </w:r>
      <w:proofErr w:type="spellEnd"/>
      <w:r w:rsidRPr="00EE6C62">
        <w:rPr>
          <w:rFonts w:ascii="Times New Roman" w:hAnsi="Times New Roman" w:cs="Times New Roman"/>
          <w:b/>
          <w:sz w:val="28"/>
          <w:szCs w:val="28"/>
        </w:rPr>
        <w:t xml:space="preserve"> and </w:t>
      </w:r>
      <w:proofErr w:type="spellStart"/>
      <w:r w:rsidRPr="00EE6C62">
        <w:rPr>
          <w:rFonts w:ascii="Times New Roman" w:hAnsi="Times New Roman" w:cs="Times New Roman"/>
          <w:b/>
          <w:sz w:val="28"/>
          <w:szCs w:val="28"/>
        </w:rPr>
        <w:t>Piconet</w:t>
      </w:r>
      <w:proofErr w:type="spellEnd"/>
    </w:p>
    <w:p w:rsidR="00965188" w:rsidRPr="00EE6C62" w:rsidRDefault="00965188" w:rsidP="00BD0BE1">
      <w:pPr>
        <w:autoSpaceDE w:val="0"/>
        <w:autoSpaceDN w:val="0"/>
        <w:adjustRightInd w:val="0"/>
        <w:spacing w:after="0" w:line="240" w:lineRule="auto"/>
        <w:jc w:val="both"/>
        <w:rPr>
          <w:rFonts w:ascii="Times New Roman" w:hAnsi="Times New Roman" w:cs="Times New Roman"/>
          <w:b/>
          <w:sz w:val="28"/>
          <w:szCs w:val="28"/>
        </w:rPr>
      </w:pPr>
    </w:p>
    <w:p w:rsidR="00965188" w:rsidRPr="00EE6C62" w:rsidRDefault="00965188" w:rsidP="00BD0BE1">
      <w:pPr>
        <w:autoSpaceDE w:val="0"/>
        <w:autoSpaceDN w:val="0"/>
        <w:adjustRightInd w:val="0"/>
        <w:spacing w:after="0" w:line="240" w:lineRule="auto"/>
        <w:jc w:val="both"/>
        <w:rPr>
          <w:rFonts w:ascii="Times New Roman" w:hAnsi="Times New Roman" w:cs="Times New Roman"/>
          <w:b/>
          <w:sz w:val="32"/>
          <w:szCs w:val="32"/>
        </w:rPr>
      </w:pPr>
      <w:proofErr w:type="spellStart"/>
      <w:r w:rsidRPr="00EE6C62">
        <w:rPr>
          <w:rFonts w:ascii="Times New Roman" w:hAnsi="Times New Roman" w:cs="Times New Roman"/>
          <w:b/>
          <w:sz w:val="32"/>
          <w:szCs w:val="32"/>
        </w:rPr>
        <w:t>Piconets</w:t>
      </w:r>
      <w:proofErr w:type="spellEnd"/>
      <w:r w:rsidRPr="00EE6C62">
        <w:rPr>
          <w:rFonts w:ascii="Times New Roman" w:hAnsi="Times New Roman" w:cs="Times New Roman"/>
          <w:b/>
          <w:sz w:val="32"/>
          <w:szCs w:val="32"/>
        </w:rPr>
        <w:t xml:space="preserve"> and </w:t>
      </w:r>
      <w:proofErr w:type="spellStart"/>
      <w:r w:rsidRPr="00EE6C62">
        <w:rPr>
          <w:rFonts w:ascii="Times New Roman" w:hAnsi="Times New Roman" w:cs="Times New Roman"/>
          <w:b/>
          <w:sz w:val="32"/>
          <w:szCs w:val="32"/>
        </w:rPr>
        <w:t>Scatternets</w:t>
      </w:r>
      <w:proofErr w:type="spellEnd"/>
    </w:p>
    <w:p w:rsidR="00BC340A" w:rsidRPr="00EE6C62" w:rsidRDefault="00BC340A" w:rsidP="00BD0BE1">
      <w:pPr>
        <w:autoSpaceDE w:val="0"/>
        <w:autoSpaceDN w:val="0"/>
        <w:adjustRightInd w:val="0"/>
        <w:spacing w:after="0" w:line="240" w:lineRule="auto"/>
        <w:jc w:val="both"/>
        <w:rPr>
          <w:rFonts w:ascii="Times New Roman" w:hAnsi="Times New Roman" w:cs="Times New Roman"/>
          <w:b/>
          <w:sz w:val="32"/>
          <w:szCs w:val="32"/>
        </w:rPr>
      </w:pPr>
    </w:p>
    <w:p w:rsidR="00BC340A" w:rsidRPr="00EE6C62" w:rsidRDefault="00BC340A" w:rsidP="00BD0BE1">
      <w:pPr>
        <w:autoSpaceDE w:val="0"/>
        <w:autoSpaceDN w:val="0"/>
        <w:adjustRightInd w:val="0"/>
        <w:spacing w:after="0" w:line="240" w:lineRule="auto"/>
        <w:jc w:val="both"/>
        <w:rPr>
          <w:rFonts w:ascii="Times New Roman" w:hAnsi="Times New Roman" w:cs="Times New Roman"/>
          <w:b/>
          <w:sz w:val="32"/>
          <w:szCs w:val="32"/>
        </w:rPr>
      </w:pPr>
      <w:r w:rsidRPr="00EE6C62">
        <w:rPr>
          <w:rFonts w:ascii="Times New Roman" w:hAnsi="Times New Roman" w:cs="Times New Roman"/>
          <w:b/>
          <w:noProof/>
          <w:sz w:val="32"/>
          <w:szCs w:val="32"/>
        </w:rPr>
        <w:drawing>
          <wp:inline distT="0" distB="0" distL="0" distR="0" wp14:anchorId="60F134DE" wp14:editId="20861DEA">
            <wp:extent cx="3371850" cy="2707782"/>
            <wp:effectExtent l="0" t="0" r="0" b="0"/>
            <wp:docPr id="1026" name="Picture 2" descr="G:\picture\piconet.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G:\picture\piconet.jp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3368279" cy="2704914"/>
                    </a:xfrm>
                    <a:prstGeom prst="rect">
                      <a:avLst/>
                    </a:prstGeom>
                    <a:noFill/>
                    <a:extLst/>
                  </pic:spPr>
                </pic:pic>
              </a:graphicData>
            </a:graphic>
          </wp:inline>
        </w:drawing>
      </w:r>
    </w:p>
    <w:p w:rsidR="00BC340A" w:rsidRPr="00EE6C62" w:rsidRDefault="00BC340A" w:rsidP="00BD0BE1">
      <w:pPr>
        <w:autoSpaceDE w:val="0"/>
        <w:autoSpaceDN w:val="0"/>
        <w:adjustRightInd w:val="0"/>
        <w:spacing w:after="0" w:line="240" w:lineRule="auto"/>
        <w:jc w:val="both"/>
        <w:rPr>
          <w:rFonts w:ascii="Times New Roman" w:hAnsi="Times New Roman" w:cs="Times New Roman"/>
          <w:b/>
          <w:sz w:val="32"/>
          <w:szCs w:val="32"/>
        </w:rPr>
      </w:pPr>
    </w:p>
    <w:p w:rsidR="00BC340A" w:rsidRPr="00EE6C62" w:rsidRDefault="00BC340A" w:rsidP="00BD0BE1">
      <w:pPr>
        <w:autoSpaceDE w:val="0"/>
        <w:autoSpaceDN w:val="0"/>
        <w:adjustRightInd w:val="0"/>
        <w:spacing w:after="0" w:line="240" w:lineRule="auto"/>
        <w:jc w:val="both"/>
        <w:rPr>
          <w:rFonts w:ascii="Times New Roman" w:hAnsi="Times New Roman" w:cs="Times New Roman"/>
          <w:b/>
          <w:sz w:val="32"/>
          <w:szCs w:val="32"/>
        </w:rPr>
      </w:pPr>
      <w:r w:rsidRPr="00EE6C62">
        <w:rPr>
          <w:rFonts w:ascii="Times New Roman" w:hAnsi="Times New Roman" w:cs="Times New Roman"/>
          <w:b/>
          <w:noProof/>
          <w:sz w:val="32"/>
          <w:szCs w:val="32"/>
        </w:rPr>
        <w:drawing>
          <wp:inline distT="0" distB="0" distL="0" distR="0" wp14:anchorId="543657BF" wp14:editId="43D12E00">
            <wp:extent cx="4743450" cy="3162935"/>
            <wp:effectExtent l="0" t="0" r="0" b="0"/>
            <wp:docPr id="2050" name="Picture 2" descr="G:\picture\508794-4-29IP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G:\picture\508794-4-29IP1.pn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162935"/>
                    </a:xfrm>
                    <a:prstGeom prst="rect">
                      <a:avLst/>
                    </a:prstGeom>
                    <a:noFill/>
                    <a:extLst/>
                  </pic:spPr>
                </pic:pic>
              </a:graphicData>
            </a:graphic>
          </wp:inline>
        </w:drawing>
      </w:r>
    </w:p>
    <w:p w:rsidR="000F6AA1" w:rsidRPr="00EE6C62" w:rsidRDefault="000F6AA1" w:rsidP="000F6AA1">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lastRenderedPageBreak/>
        <w:t>T</w:t>
      </w:r>
      <w:r w:rsidR="00965188" w:rsidRPr="00EE6C62">
        <w:rPr>
          <w:rFonts w:ascii="Times New Roman" w:hAnsi="Times New Roman" w:cs="Times New Roman"/>
          <w:sz w:val="28"/>
          <w:szCs w:val="28"/>
        </w:rPr>
        <w:t xml:space="preserve">he basic unit of networking in Bluetooth </w:t>
      </w:r>
      <w:r w:rsidRPr="00EE6C62">
        <w:rPr>
          <w:rFonts w:ascii="Times New Roman" w:hAnsi="Times New Roman" w:cs="Times New Roman"/>
          <w:sz w:val="28"/>
          <w:szCs w:val="28"/>
        </w:rPr>
        <w:t>i</w:t>
      </w:r>
      <w:r w:rsidR="00965188" w:rsidRPr="00EE6C62">
        <w:rPr>
          <w:rFonts w:ascii="Times New Roman" w:hAnsi="Times New Roman" w:cs="Times New Roman"/>
          <w:sz w:val="28"/>
          <w:szCs w:val="28"/>
        </w:rPr>
        <w:t xml:space="preserve">s a </w:t>
      </w:r>
      <w:proofErr w:type="spellStart"/>
      <w:r w:rsidR="00965188" w:rsidRPr="00EE6C62">
        <w:rPr>
          <w:rFonts w:ascii="Times New Roman" w:hAnsi="Times New Roman" w:cs="Times New Roman"/>
          <w:b/>
          <w:bCs/>
          <w:sz w:val="28"/>
          <w:szCs w:val="28"/>
        </w:rPr>
        <w:t>piconet</w:t>
      </w:r>
      <w:proofErr w:type="spellEnd"/>
      <w:r w:rsidR="00965188" w:rsidRPr="00EE6C62">
        <w:rPr>
          <w:rFonts w:ascii="Times New Roman" w:hAnsi="Times New Roman" w:cs="Times New Roman"/>
          <w:b/>
          <w:bCs/>
          <w:sz w:val="28"/>
          <w:szCs w:val="28"/>
        </w:rPr>
        <w:t xml:space="preserve">, </w:t>
      </w:r>
      <w:r w:rsidR="00965188" w:rsidRPr="00EE6C62">
        <w:rPr>
          <w:rFonts w:ascii="Times New Roman" w:hAnsi="Times New Roman" w:cs="Times New Roman"/>
          <w:sz w:val="28"/>
          <w:szCs w:val="28"/>
        </w:rPr>
        <w:t xml:space="preserve">consisting of a master and from one to seven active slave devices. </w:t>
      </w:r>
    </w:p>
    <w:p w:rsidR="000F6AA1" w:rsidRPr="00EE6C62" w:rsidRDefault="00965188" w:rsidP="000F6AA1">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w:t>
      </w:r>
      <w:r w:rsidR="000F6AA1" w:rsidRPr="00EE6C62">
        <w:rPr>
          <w:rFonts w:ascii="Times New Roman" w:hAnsi="Times New Roman" w:cs="Times New Roman"/>
          <w:sz w:val="28"/>
          <w:szCs w:val="28"/>
        </w:rPr>
        <w:t>ra</w:t>
      </w:r>
      <w:r w:rsidRPr="00EE6C62">
        <w:rPr>
          <w:rFonts w:ascii="Times New Roman" w:hAnsi="Times New Roman" w:cs="Times New Roman"/>
          <w:sz w:val="28"/>
          <w:szCs w:val="28"/>
        </w:rPr>
        <w:t>dio designated as the master makes the determin</w:t>
      </w:r>
      <w:r w:rsidR="000F6AA1" w:rsidRPr="00EE6C62">
        <w:rPr>
          <w:rFonts w:ascii="Times New Roman" w:hAnsi="Times New Roman" w:cs="Times New Roman"/>
          <w:sz w:val="28"/>
          <w:szCs w:val="28"/>
        </w:rPr>
        <w:t>ation of the channel (frequency - h</w:t>
      </w:r>
      <w:r w:rsidRPr="00EE6C62">
        <w:rPr>
          <w:rFonts w:ascii="Times New Roman" w:hAnsi="Times New Roman" w:cs="Times New Roman"/>
          <w:sz w:val="28"/>
          <w:szCs w:val="28"/>
        </w:rPr>
        <w:t xml:space="preserve"> </w:t>
      </w:r>
      <w:proofErr w:type="spellStart"/>
      <w:r w:rsidRPr="00EE6C62">
        <w:rPr>
          <w:rFonts w:ascii="Times New Roman" w:hAnsi="Times New Roman" w:cs="Times New Roman"/>
          <w:sz w:val="28"/>
          <w:szCs w:val="28"/>
        </w:rPr>
        <w:t>opping</w:t>
      </w:r>
      <w:proofErr w:type="spellEnd"/>
      <w:r w:rsidRPr="00EE6C62">
        <w:rPr>
          <w:rFonts w:ascii="Times New Roman" w:hAnsi="Times New Roman" w:cs="Times New Roman"/>
          <w:sz w:val="28"/>
          <w:szCs w:val="28"/>
        </w:rPr>
        <w:t xml:space="preserve"> sequence) and phase (timing offset, i.e., when to transmit) that shall be use</w:t>
      </w:r>
      <w:r w:rsidR="000F6AA1" w:rsidRPr="00EE6C62">
        <w:rPr>
          <w:rFonts w:ascii="Times New Roman" w:hAnsi="Times New Roman" w:cs="Times New Roman"/>
          <w:sz w:val="28"/>
          <w:szCs w:val="28"/>
        </w:rPr>
        <w:t>d</w:t>
      </w:r>
      <w:r w:rsidRPr="00EE6C62">
        <w:rPr>
          <w:rFonts w:ascii="Times New Roman" w:hAnsi="Times New Roman" w:cs="Times New Roman"/>
          <w:sz w:val="28"/>
          <w:szCs w:val="28"/>
        </w:rPr>
        <w:t xml:space="preserve"> by all devices on this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w:t>
      </w:r>
    </w:p>
    <w:p w:rsidR="000F6AA1" w:rsidRPr="00EE6C62" w:rsidRDefault="00965188" w:rsidP="000F6AA1">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The radio designated as master makes this deter</w:t>
      </w:r>
      <w:r w:rsidR="000F6AA1" w:rsidRPr="00EE6C62">
        <w:rPr>
          <w:rFonts w:ascii="Times New Roman" w:hAnsi="Times New Roman" w:cs="Times New Roman"/>
          <w:sz w:val="28"/>
          <w:szCs w:val="28"/>
        </w:rPr>
        <w:t>mi</w:t>
      </w:r>
      <w:r w:rsidRPr="00EE6C62">
        <w:rPr>
          <w:rFonts w:ascii="Times New Roman" w:hAnsi="Times New Roman" w:cs="Times New Roman"/>
          <w:sz w:val="28"/>
          <w:szCs w:val="28"/>
        </w:rPr>
        <w:t xml:space="preserve">nation using its </w:t>
      </w:r>
      <w:proofErr w:type="gramStart"/>
      <w:r w:rsidRPr="00EE6C62">
        <w:rPr>
          <w:rFonts w:ascii="Times New Roman" w:hAnsi="Times New Roman" w:cs="Times New Roman"/>
          <w:sz w:val="28"/>
          <w:szCs w:val="28"/>
        </w:rPr>
        <w:t>Own</w:t>
      </w:r>
      <w:proofErr w:type="gramEnd"/>
      <w:r w:rsidRPr="00EE6C62">
        <w:rPr>
          <w:rFonts w:ascii="Times New Roman" w:hAnsi="Times New Roman" w:cs="Times New Roman"/>
          <w:sz w:val="28"/>
          <w:szCs w:val="28"/>
        </w:rPr>
        <w:t xml:space="preserve"> device address as a parameter, while the slave devices must tu</w:t>
      </w:r>
      <w:r w:rsidR="000F6AA1" w:rsidRPr="00EE6C62">
        <w:rPr>
          <w:rFonts w:ascii="Times New Roman" w:hAnsi="Times New Roman" w:cs="Times New Roman"/>
          <w:sz w:val="28"/>
          <w:szCs w:val="28"/>
        </w:rPr>
        <w:t>n</w:t>
      </w:r>
      <w:r w:rsidRPr="00EE6C62">
        <w:rPr>
          <w:rFonts w:ascii="Times New Roman" w:hAnsi="Times New Roman" w:cs="Times New Roman"/>
          <w:sz w:val="28"/>
          <w:szCs w:val="28"/>
        </w:rPr>
        <w:t xml:space="preserve">e to the same channel and phase. </w:t>
      </w:r>
    </w:p>
    <w:p w:rsidR="000F6AA1" w:rsidRPr="00EE6C62" w:rsidRDefault="00965188" w:rsidP="000F6AA1">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A slave may only communicate with the master a</w:t>
      </w:r>
      <w:r w:rsidR="000F6AA1" w:rsidRPr="00EE6C62">
        <w:rPr>
          <w:rFonts w:ascii="Times New Roman" w:hAnsi="Times New Roman" w:cs="Times New Roman"/>
          <w:sz w:val="28"/>
          <w:szCs w:val="28"/>
        </w:rPr>
        <w:t>n</w:t>
      </w:r>
      <w:r w:rsidRPr="00EE6C62">
        <w:rPr>
          <w:rFonts w:ascii="Times New Roman" w:hAnsi="Times New Roman" w:cs="Times New Roman"/>
          <w:sz w:val="28"/>
          <w:szCs w:val="28"/>
        </w:rPr>
        <w:t xml:space="preserve">d may only communicate when granted permission by the master. </w:t>
      </w:r>
    </w:p>
    <w:p w:rsidR="000F6AA1"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A device in one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may also exist as part of another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and may function as either a slave or master in each </w:t>
      </w:r>
      <w:proofErr w:type="spellStart"/>
      <w:r w:rsidRPr="00EE6C62">
        <w:rPr>
          <w:rFonts w:ascii="Times New Roman" w:hAnsi="Times New Roman" w:cs="Times New Roman"/>
          <w:sz w:val="28"/>
          <w:szCs w:val="28"/>
        </w:rPr>
        <w:t>piconet.This</w:t>
      </w:r>
      <w:proofErr w:type="spellEnd"/>
      <w:r w:rsidRPr="00EE6C62">
        <w:rPr>
          <w:rFonts w:ascii="Times New Roman" w:hAnsi="Times New Roman" w:cs="Times New Roman"/>
          <w:sz w:val="28"/>
          <w:szCs w:val="28"/>
        </w:rPr>
        <w:t xml:space="preserve"> form of overlapping is called a</w:t>
      </w:r>
      <w:r w:rsidR="000F6AA1" w:rsidRPr="00EE6C62">
        <w:rPr>
          <w:rFonts w:ascii="Times New Roman" w:hAnsi="Times New Roman" w:cs="Times New Roman"/>
          <w:sz w:val="28"/>
          <w:szCs w:val="28"/>
        </w:rPr>
        <w:t xml:space="preserve"> </w:t>
      </w:r>
      <w:proofErr w:type="spellStart"/>
      <w:r w:rsidRPr="00EE6C62">
        <w:rPr>
          <w:rFonts w:ascii="Times New Roman" w:hAnsi="Times New Roman" w:cs="Times New Roman"/>
          <w:b/>
          <w:bCs/>
          <w:sz w:val="28"/>
          <w:szCs w:val="28"/>
        </w:rPr>
        <w:t>scatternet</w:t>
      </w:r>
      <w:proofErr w:type="spellEnd"/>
      <w:r w:rsidRPr="00EE6C62">
        <w:rPr>
          <w:rFonts w:ascii="Times New Roman" w:hAnsi="Times New Roman" w:cs="Times New Roman"/>
          <w:b/>
          <w:bCs/>
          <w:sz w:val="28"/>
          <w:szCs w:val="28"/>
        </w:rPr>
        <w:t>.</w:t>
      </w:r>
    </w:p>
    <w:p w:rsidR="000F6AA1"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bCs/>
          <w:sz w:val="28"/>
          <w:szCs w:val="28"/>
        </w:rPr>
        <w:t xml:space="preserve"> </w:t>
      </w:r>
      <w:r w:rsidRPr="00EE6C62">
        <w:rPr>
          <w:rFonts w:ascii="Times New Roman" w:hAnsi="Times New Roman" w:cs="Times New Roman"/>
          <w:sz w:val="28"/>
          <w:szCs w:val="28"/>
        </w:rPr>
        <w:t xml:space="preserve">The advantage of the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w:t>
      </w:r>
      <w:proofErr w:type="spellStart"/>
      <w:r w:rsidRPr="00EE6C62">
        <w:rPr>
          <w:rFonts w:ascii="Times New Roman" w:hAnsi="Times New Roman" w:cs="Times New Roman"/>
          <w:sz w:val="28"/>
          <w:szCs w:val="28"/>
        </w:rPr>
        <w:t>scatternet</w:t>
      </w:r>
      <w:proofErr w:type="spellEnd"/>
      <w:r w:rsidRPr="00EE6C62">
        <w:rPr>
          <w:rFonts w:ascii="Times New Roman" w:hAnsi="Times New Roman" w:cs="Times New Roman"/>
          <w:sz w:val="28"/>
          <w:szCs w:val="28"/>
        </w:rPr>
        <w:t xml:space="preserve"> scheme </w:t>
      </w:r>
      <w:r w:rsidRPr="00EE6C62">
        <w:rPr>
          <w:rFonts w:ascii="Times New Roman" w:eastAsia="HiddenHorzOCR" w:hAnsi="Times New Roman" w:cs="Times New Roman"/>
          <w:sz w:val="28"/>
          <w:szCs w:val="28"/>
        </w:rPr>
        <w:t>i</w:t>
      </w:r>
      <w:r w:rsidR="000F6AA1" w:rsidRPr="00EE6C62">
        <w:rPr>
          <w:rFonts w:ascii="Times New Roman" w:eastAsia="HiddenHorzOCR" w:hAnsi="Times New Roman" w:cs="Times New Roman"/>
          <w:sz w:val="28"/>
          <w:szCs w:val="28"/>
        </w:rPr>
        <w:t>s</w:t>
      </w:r>
      <w:r w:rsidRPr="00EE6C62">
        <w:rPr>
          <w:rFonts w:ascii="Times New Roman" w:eastAsia="HiddenHorzOCR" w:hAnsi="Times New Roman" w:cs="Times New Roman"/>
          <w:sz w:val="28"/>
          <w:szCs w:val="28"/>
        </w:rPr>
        <w:t xml:space="preserve"> </w:t>
      </w:r>
      <w:r w:rsidRPr="00EE6C62">
        <w:rPr>
          <w:rFonts w:ascii="Times New Roman" w:hAnsi="Times New Roman" w:cs="Times New Roman"/>
          <w:sz w:val="28"/>
          <w:szCs w:val="28"/>
        </w:rPr>
        <w:t xml:space="preserve">that it allows many devices to share the same physical area and make efficient use of the bandwidth. </w:t>
      </w:r>
    </w:p>
    <w:p w:rsidR="000F6AA1"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A Bluetooth system uses a frequency-hopping scheme wi</w:t>
      </w:r>
      <w:r w:rsidR="000F6AA1" w:rsidRPr="00EE6C62">
        <w:rPr>
          <w:rFonts w:ascii="Times New Roman" w:hAnsi="Times New Roman" w:cs="Times New Roman"/>
          <w:sz w:val="28"/>
          <w:szCs w:val="28"/>
        </w:rPr>
        <w:t>t</w:t>
      </w:r>
      <w:r w:rsidRPr="00EE6C62">
        <w:rPr>
          <w:rFonts w:ascii="Times New Roman" w:hAnsi="Times New Roman" w:cs="Times New Roman"/>
          <w:sz w:val="28"/>
          <w:szCs w:val="28"/>
        </w:rPr>
        <w:t xml:space="preserve">h a carrier spacing of 1 </w:t>
      </w:r>
      <w:proofErr w:type="spellStart"/>
      <w:r w:rsidRPr="00EE6C62">
        <w:rPr>
          <w:rFonts w:ascii="Times New Roman" w:hAnsi="Times New Roman" w:cs="Times New Roman"/>
          <w:sz w:val="28"/>
          <w:szCs w:val="28"/>
        </w:rPr>
        <w:t>MHz.</w:t>
      </w:r>
      <w:proofErr w:type="spellEnd"/>
      <w:r w:rsidRPr="00EE6C62">
        <w:rPr>
          <w:rFonts w:ascii="Times New Roman" w:hAnsi="Times New Roman" w:cs="Times New Roman"/>
          <w:sz w:val="28"/>
          <w:szCs w:val="28"/>
        </w:rPr>
        <w:t xml:space="preserve"> </w:t>
      </w:r>
      <w:proofErr w:type="gramStart"/>
      <w:r w:rsidRPr="00EE6C62">
        <w:rPr>
          <w:rFonts w:ascii="Times New Roman" w:hAnsi="Times New Roman" w:cs="Times New Roman"/>
          <w:sz w:val="28"/>
          <w:szCs w:val="28"/>
        </w:rPr>
        <w:t>Typically</w:t>
      </w:r>
      <w:proofErr w:type="gramEnd"/>
      <w:r w:rsidRPr="00EE6C62">
        <w:rPr>
          <w:rFonts w:ascii="Times New Roman" w:hAnsi="Times New Roman" w:cs="Times New Roman"/>
          <w:sz w:val="28"/>
          <w:szCs w:val="28"/>
        </w:rPr>
        <w:t>, up to 80 different frequencies are used f</w:t>
      </w:r>
      <w:r w:rsidR="000F6AA1" w:rsidRPr="00EE6C62">
        <w:rPr>
          <w:rFonts w:ascii="Times New Roman" w:hAnsi="Times New Roman" w:cs="Times New Roman"/>
          <w:sz w:val="28"/>
          <w:szCs w:val="28"/>
        </w:rPr>
        <w:t>o</w:t>
      </w:r>
      <w:r w:rsidRPr="00EE6C62">
        <w:rPr>
          <w:rFonts w:ascii="Times New Roman" w:hAnsi="Times New Roman" w:cs="Times New Roman"/>
          <w:sz w:val="28"/>
          <w:szCs w:val="28"/>
        </w:rPr>
        <w:t xml:space="preserve">r a total bandwidth of 80 </w:t>
      </w:r>
      <w:proofErr w:type="spellStart"/>
      <w:r w:rsidRPr="00EE6C62">
        <w:rPr>
          <w:rFonts w:ascii="Times New Roman" w:hAnsi="Times New Roman" w:cs="Times New Roman"/>
          <w:sz w:val="28"/>
          <w:szCs w:val="28"/>
        </w:rPr>
        <w:t>MHz.</w:t>
      </w:r>
      <w:proofErr w:type="spellEnd"/>
      <w:r w:rsidRPr="00EE6C62">
        <w:rPr>
          <w:rFonts w:ascii="Times New Roman" w:hAnsi="Times New Roman" w:cs="Times New Roman"/>
          <w:sz w:val="28"/>
          <w:szCs w:val="28"/>
        </w:rPr>
        <w:t xml:space="preserve"> </w:t>
      </w:r>
    </w:p>
    <w:p w:rsidR="0005187C"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If frequency hopping were not used, then a sing</w:t>
      </w:r>
      <w:r w:rsidR="000F6AA1" w:rsidRPr="00EE6C62">
        <w:rPr>
          <w:rFonts w:ascii="Times New Roman" w:hAnsi="Times New Roman" w:cs="Times New Roman"/>
          <w:sz w:val="28"/>
          <w:szCs w:val="28"/>
        </w:rPr>
        <w:t>le</w:t>
      </w:r>
      <w:r w:rsidRPr="00EE6C62">
        <w:rPr>
          <w:rFonts w:ascii="Times New Roman" w:hAnsi="Times New Roman" w:cs="Times New Roman"/>
          <w:sz w:val="28"/>
          <w:szCs w:val="28"/>
        </w:rPr>
        <w:t xml:space="preserve"> channel would correspond to a single </w:t>
      </w:r>
      <w:r w:rsidR="000F6AA1" w:rsidRPr="00EE6C62">
        <w:rPr>
          <w:rFonts w:ascii="Times New Roman" w:hAnsi="Times New Roman" w:cs="Times New Roman"/>
          <w:sz w:val="28"/>
          <w:szCs w:val="28"/>
        </w:rPr>
        <w:t xml:space="preserve">1 </w:t>
      </w:r>
      <w:r w:rsidRPr="00EE6C62">
        <w:rPr>
          <w:rFonts w:ascii="Times New Roman" w:hAnsi="Times New Roman" w:cs="Times New Roman"/>
          <w:sz w:val="28"/>
          <w:szCs w:val="28"/>
        </w:rPr>
        <w:t xml:space="preserve">MHz band. </w:t>
      </w:r>
    </w:p>
    <w:p w:rsidR="002377B7"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With frequency </w:t>
      </w:r>
      <w:r w:rsidRPr="00EE6C62">
        <w:rPr>
          <w:rFonts w:ascii="Times New Roman" w:eastAsia="HiddenHorzOCR" w:hAnsi="Times New Roman" w:cs="Times New Roman"/>
          <w:sz w:val="28"/>
          <w:szCs w:val="28"/>
        </w:rPr>
        <w:t>hoppin</w:t>
      </w:r>
      <w:r w:rsidR="0005187C" w:rsidRPr="00EE6C62">
        <w:rPr>
          <w:rFonts w:ascii="Times New Roman" w:eastAsia="HiddenHorzOCR" w:hAnsi="Times New Roman" w:cs="Times New Roman"/>
          <w:sz w:val="28"/>
          <w:szCs w:val="28"/>
        </w:rPr>
        <w:t xml:space="preserve">g </w:t>
      </w:r>
      <w:r w:rsidRPr="00EE6C62">
        <w:rPr>
          <w:rFonts w:ascii="Times New Roman" w:hAnsi="Times New Roman" w:cs="Times New Roman"/>
          <w:sz w:val="28"/>
          <w:szCs w:val="28"/>
        </w:rPr>
        <w:t>a logical channel is</w:t>
      </w:r>
      <w:r w:rsidR="00225C36"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defined by the frequency-hopping sequence. </w:t>
      </w:r>
    </w:p>
    <w:p w:rsidR="002377B7"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At any give</w:t>
      </w:r>
      <w:r w:rsidR="002377B7" w:rsidRPr="00EE6C62">
        <w:rPr>
          <w:rFonts w:ascii="Times New Roman" w:hAnsi="Times New Roman" w:cs="Times New Roman"/>
          <w:sz w:val="28"/>
          <w:szCs w:val="28"/>
        </w:rPr>
        <w:t>n</w:t>
      </w:r>
      <w:r w:rsidRPr="00EE6C62">
        <w:rPr>
          <w:rFonts w:ascii="Times New Roman" w:hAnsi="Times New Roman" w:cs="Times New Roman"/>
          <w:sz w:val="28"/>
          <w:szCs w:val="28"/>
        </w:rPr>
        <w:t xml:space="preserve"> time, the bandwidth available is 1 MHz, with a maximum of eight devices shari</w:t>
      </w:r>
      <w:r w:rsidR="002377B7" w:rsidRPr="00EE6C62">
        <w:rPr>
          <w:rFonts w:ascii="Times New Roman" w:hAnsi="Times New Roman" w:cs="Times New Roman"/>
          <w:sz w:val="28"/>
          <w:szCs w:val="28"/>
        </w:rPr>
        <w:t>n</w:t>
      </w:r>
      <w:r w:rsidRPr="00EE6C62">
        <w:rPr>
          <w:rFonts w:ascii="Times New Roman" w:hAnsi="Times New Roman" w:cs="Times New Roman"/>
          <w:sz w:val="28"/>
          <w:szCs w:val="28"/>
        </w:rPr>
        <w:t xml:space="preserve">g the bandwidth. </w:t>
      </w:r>
    </w:p>
    <w:p w:rsidR="002377B7"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Different logical channels (different hopping sequences) car. </w:t>
      </w:r>
      <w:proofErr w:type="gramStart"/>
      <w:r w:rsidRPr="00EE6C62">
        <w:rPr>
          <w:rFonts w:ascii="Times New Roman" w:hAnsi="Times New Roman" w:cs="Times New Roman"/>
          <w:sz w:val="28"/>
          <w:szCs w:val="28"/>
        </w:rPr>
        <w:t>simultaneously</w:t>
      </w:r>
      <w:proofErr w:type="gramEnd"/>
      <w:r w:rsidRPr="00EE6C62">
        <w:rPr>
          <w:rFonts w:ascii="Times New Roman" w:hAnsi="Times New Roman" w:cs="Times New Roman"/>
          <w:sz w:val="28"/>
          <w:szCs w:val="28"/>
        </w:rPr>
        <w:t xml:space="preserve"> share the same 80-MHz bandwidth. </w:t>
      </w:r>
    </w:p>
    <w:p w:rsidR="002115FA" w:rsidRPr="00EE6C62" w:rsidRDefault="0096518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Collisions will occur when devices in different </w:t>
      </w:r>
      <w:proofErr w:type="spellStart"/>
      <w:r w:rsidR="00CA5C68" w:rsidRPr="00EE6C62">
        <w:rPr>
          <w:rFonts w:ascii="Times New Roman" w:hAnsi="Times New Roman" w:cs="Times New Roman"/>
          <w:sz w:val="28"/>
          <w:szCs w:val="28"/>
        </w:rPr>
        <w:t>piconets</w:t>
      </w:r>
      <w:proofErr w:type="spellEnd"/>
      <w:r w:rsidR="00CA5C68" w:rsidRPr="00EE6C62">
        <w:rPr>
          <w:rFonts w:ascii="Times New Roman" w:hAnsi="Times New Roman" w:cs="Times New Roman"/>
          <w:sz w:val="28"/>
          <w:szCs w:val="28"/>
        </w:rPr>
        <w:t>, on different logical channels, happen to use the same he</w:t>
      </w:r>
      <w:r w:rsidR="002115FA" w:rsidRPr="00EE6C62">
        <w:rPr>
          <w:rFonts w:ascii="Times New Roman" w:hAnsi="Times New Roman" w:cs="Times New Roman"/>
          <w:sz w:val="28"/>
          <w:szCs w:val="28"/>
        </w:rPr>
        <w:t>l</w:t>
      </w:r>
      <w:r w:rsidR="00CA5C68" w:rsidRPr="00EE6C62">
        <w:rPr>
          <w:rFonts w:ascii="Times New Roman" w:hAnsi="Times New Roman" w:cs="Times New Roman"/>
          <w:sz w:val="28"/>
          <w:szCs w:val="28"/>
        </w:rPr>
        <w:t>p frequency at</w:t>
      </w:r>
      <w:r w:rsidR="002115FA" w:rsidRPr="00EE6C62">
        <w:rPr>
          <w:rFonts w:ascii="Times New Roman" w:hAnsi="Times New Roman" w:cs="Times New Roman"/>
          <w:sz w:val="28"/>
          <w:szCs w:val="28"/>
        </w:rPr>
        <w:t xml:space="preserve"> </w:t>
      </w:r>
      <w:r w:rsidR="00CA5C68" w:rsidRPr="00EE6C62">
        <w:rPr>
          <w:rFonts w:ascii="Times New Roman" w:hAnsi="Times New Roman" w:cs="Times New Roman"/>
          <w:sz w:val="28"/>
          <w:szCs w:val="28"/>
        </w:rPr>
        <w:t xml:space="preserve">the same time. </w:t>
      </w:r>
    </w:p>
    <w:p w:rsidR="002115FA" w:rsidRPr="00EE6C62" w:rsidRDefault="00CA5C6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As the number of </w:t>
      </w:r>
      <w:proofErr w:type="spellStart"/>
      <w:r w:rsidRPr="00EE6C62">
        <w:rPr>
          <w:rFonts w:ascii="Times New Roman" w:hAnsi="Times New Roman" w:cs="Times New Roman"/>
          <w:sz w:val="28"/>
          <w:szCs w:val="28"/>
        </w:rPr>
        <w:t>piconets</w:t>
      </w:r>
      <w:proofErr w:type="spellEnd"/>
      <w:r w:rsidRPr="00EE6C62">
        <w:rPr>
          <w:rFonts w:ascii="Times New Roman" w:hAnsi="Times New Roman" w:cs="Times New Roman"/>
          <w:sz w:val="28"/>
          <w:szCs w:val="28"/>
        </w:rPr>
        <w:t xml:space="preserve"> in an area increases, the number of collisions increases, and performance degrades. </w:t>
      </w:r>
    </w:p>
    <w:p w:rsidR="002115FA" w:rsidRPr="00EE6C62" w:rsidRDefault="00CA5C6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In summary, the ph</w:t>
      </w:r>
      <w:r w:rsidR="002115FA" w:rsidRPr="00EE6C62">
        <w:rPr>
          <w:rFonts w:ascii="Times New Roman" w:hAnsi="Times New Roman" w:cs="Times New Roman"/>
          <w:sz w:val="28"/>
          <w:szCs w:val="28"/>
        </w:rPr>
        <w:t>y</w:t>
      </w:r>
      <w:r w:rsidRPr="00EE6C62">
        <w:rPr>
          <w:rFonts w:ascii="Times New Roman" w:hAnsi="Times New Roman" w:cs="Times New Roman"/>
          <w:sz w:val="28"/>
          <w:szCs w:val="28"/>
        </w:rPr>
        <w:t>sical area and</w:t>
      </w:r>
      <w:r w:rsidR="002115FA"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total bandwidth are shared by the </w:t>
      </w:r>
      <w:proofErr w:type="spellStart"/>
      <w:r w:rsidRPr="00EE6C62">
        <w:rPr>
          <w:rFonts w:ascii="Times New Roman" w:hAnsi="Times New Roman" w:cs="Times New Roman"/>
          <w:sz w:val="28"/>
          <w:szCs w:val="28"/>
        </w:rPr>
        <w:t>scatternet</w:t>
      </w:r>
      <w:proofErr w:type="spellEnd"/>
      <w:r w:rsidRPr="00EE6C62">
        <w:rPr>
          <w:rFonts w:ascii="Times New Roman" w:hAnsi="Times New Roman" w:cs="Times New Roman"/>
          <w:sz w:val="28"/>
          <w:szCs w:val="28"/>
        </w:rPr>
        <w:t xml:space="preserve">. </w:t>
      </w:r>
    </w:p>
    <w:p w:rsidR="00965188" w:rsidRPr="00EE6C62" w:rsidRDefault="00CA5C68" w:rsidP="00CA5C68">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The logical channel </w:t>
      </w:r>
      <w:r w:rsidR="002115FA" w:rsidRPr="00EE6C62">
        <w:rPr>
          <w:rFonts w:ascii="Times New Roman" w:hAnsi="Times New Roman" w:cs="Times New Roman"/>
          <w:sz w:val="28"/>
          <w:szCs w:val="28"/>
        </w:rPr>
        <w:t>an</w:t>
      </w:r>
      <w:r w:rsidRPr="00EE6C62">
        <w:rPr>
          <w:rFonts w:ascii="Times New Roman" w:hAnsi="Times New Roman" w:cs="Times New Roman"/>
          <w:sz w:val="28"/>
          <w:szCs w:val="28"/>
        </w:rPr>
        <w:t>d data transfer</w:t>
      </w:r>
      <w:r w:rsidR="002115FA"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are shared by a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w:t>
      </w:r>
    </w:p>
    <w:p w:rsidR="00965188" w:rsidRPr="00EE6C62" w:rsidRDefault="00965188" w:rsidP="00BD0BE1">
      <w:pPr>
        <w:autoSpaceDE w:val="0"/>
        <w:autoSpaceDN w:val="0"/>
        <w:adjustRightInd w:val="0"/>
        <w:spacing w:after="0" w:line="240" w:lineRule="auto"/>
        <w:jc w:val="both"/>
        <w:rPr>
          <w:rFonts w:ascii="Times New Roman" w:hAnsi="Times New Roman" w:cs="Times New Roman"/>
          <w:sz w:val="28"/>
          <w:szCs w:val="28"/>
        </w:rPr>
      </w:pPr>
    </w:p>
    <w:p w:rsidR="00E339C5" w:rsidRPr="00EE6C62" w:rsidRDefault="00E339C5" w:rsidP="00BD0BE1">
      <w:pPr>
        <w:autoSpaceDE w:val="0"/>
        <w:autoSpaceDN w:val="0"/>
        <w:adjustRightInd w:val="0"/>
        <w:spacing w:after="0" w:line="240" w:lineRule="auto"/>
        <w:jc w:val="both"/>
        <w:rPr>
          <w:rFonts w:ascii="Times New Roman" w:hAnsi="Times New Roman" w:cs="Times New Roman"/>
          <w:sz w:val="28"/>
          <w:szCs w:val="28"/>
        </w:rPr>
      </w:pPr>
    </w:p>
    <w:p w:rsidR="00E339C5" w:rsidRPr="00EE6C62" w:rsidRDefault="00E339C5" w:rsidP="00E339C5">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Bluetooth is designed to operate in an environment of many users. </w:t>
      </w:r>
    </w:p>
    <w:p w:rsidR="00E339C5" w:rsidRPr="00EE6C62" w:rsidRDefault="00E339C5" w:rsidP="00E339C5">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Up to eight devices can communicate in a small network called a </w:t>
      </w:r>
      <w:proofErr w:type="spellStart"/>
      <w:r w:rsidRPr="00EE6C62">
        <w:rPr>
          <w:rFonts w:ascii="Times New Roman" w:hAnsi="Times New Roman" w:cs="Times New Roman"/>
          <w:b/>
          <w:bCs/>
          <w:sz w:val="28"/>
          <w:szCs w:val="28"/>
        </w:rPr>
        <w:t>piconet</w:t>
      </w:r>
      <w:proofErr w:type="spellEnd"/>
      <w:r w:rsidRPr="00EE6C62">
        <w:rPr>
          <w:rFonts w:ascii="Times New Roman" w:hAnsi="Times New Roman" w:cs="Times New Roman"/>
          <w:b/>
          <w:bCs/>
          <w:sz w:val="28"/>
          <w:szCs w:val="28"/>
        </w:rPr>
        <w:t xml:space="preserve">. </w:t>
      </w:r>
    </w:p>
    <w:p w:rsidR="00E339C5" w:rsidRPr="00EE6C62" w:rsidRDefault="00E339C5" w:rsidP="00E339C5">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Ten of these </w:t>
      </w:r>
      <w:proofErr w:type="spellStart"/>
      <w:r w:rsidRPr="00EE6C62">
        <w:rPr>
          <w:rFonts w:ascii="Times New Roman" w:hAnsi="Times New Roman" w:cs="Times New Roman"/>
          <w:sz w:val="28"/>
          <w:szCs w:val="28"/>
        </w:rPr>
        <w:t>piconets</w:t>
      </w:r>
      <w:proofErr w:type="spellEnd"/>
      <w:r w:rsidRPr="00EE6C62">
        <w:rPr>
          <w:rFonts w:ascii="Times New Roman" w:hAnsi="Times New Roman" w:cs="Times New Roman"/>
          <w:sz w:val="28"/>
          <w:szCs w:val="28"/>
        </w:rPr>
        <w:t xml:space="preserve"> can coexist in the same coverage range of the Bluetooth radio. </w:t>
      </w:r>
    </w:p>
    <w:p w:rsidR="00E339C5" w:rsidRPr="00EE6C62" w:rsidRDefault="00E339C5" w:rsidP="00E339C5">
      <w:pPr>
        <w:pStyle w:val="ListParagraph"/>
        <w:numPr>
          <w:ilvl w:val="0"/>
          <w:numId w:val="14"/>
        </w:num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To provide security, each link is encoded and protected against eavesdropping and interference.</w:t>
      </w:r>
    </w:p>
    <w:p w:rsidR="00E339C5" w:rsidRPr="00EE6C62" w:rsidRDefault="00E339C5" w:rsidP="00E339C5">
      <w:pPr>
        <w:jc w:val="both"/>
        <w:rPr>
          <w:rFonts w:ascii="Times New Roman" w:hAnsi="Times New Roman" w:cs="Times New Roman"/>
          <w:sz w:val="28"/>
          <w:szCs w:val="28"/>
        </w:rPr>
      </w:pPr>
    </w:p>
    <w:p w:rsidR="00E339C5" w:rsidRPr="00EE6C62" w:rsidRDefault="00E339C5" w:rsidP="00BD0BE1">
      <w:pPr>
        <w:autoSpaceDE w:val="0"/>
        <w:autoSpaceDN w:val="0"/>
        <w:adjustRightInd w:val="0"/>
        <w:spacing w:after="0" w:line="240" w:lineRule="auto"/>
        <w:jc w:val="both"/>
        <w:rPr>
          <w:rFonts w:ascii="Times New Roman" w:hAnsi="Times New Roman" w:cs="Times New Roman"/>
          <w:sz w:val="28"/>
          <w:szCs w:val="28"/>
        </w:rPr>
      </w:pPr>
    </w:p>
    <w:p w:rsidR="00965188" w:rsidRPr="00EE6C62" w:rsidRDefault="00CA5C68" w:rsidP="00BD0BE1">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noProof/>
          <w:sz w:val="28"/>
          <w:szCs w:val="28"/>
        </w:rPr>
        <w:lastRenderedPageBreak/>
        <w:drawing>
          <wp:inline distT="0" distB="0" distL="0" distR="0" wp14:anchorId="4ADE9A41" wp14:editId="58D08ACD">
            <wp:extent cx="4318447" cy="2762250"/>
            <wp:effectExtent l="0" t="0" r="0" b="0"/>
            <wp:docPr id="3" name="Picture 3" descr="D:\SREEDARSA\2017-18\mastersl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REEDARSA\2017-18\masterslave.JPG"/>
                    <pic:cNvPicPr>
                      <a:picLocks noChangeAspect="1" noChangeArrowheads="1"/>
                    </pic:cNvPicPr>
                  </pic:nvPicPr>
                  <pic:blipFill>
                    <a:blip r:embed="rId11"/>
                    <a:srcRect/>
                    <a:stretch>
                      <a:fillRect/>
                    </a:stretch>
                  </pic:blipFill>
                  <pic:spPr bwMode="auto">
                    <a:xfrm>
                      <a:off x="0" y="0"/>
                      <a:ext cx="4318447" cy="2762250"/>
                    </a:xfrm>
                    <a:prstGeom prst="rect">
                      <a:avLst/>
                    </a:prstGeom>
                    <a:noFill/>
                    <a:ln w="9525">
                      <a:noFill/>
                      <a:miter lim="800000"/>
                      <a:headEnd/>
                      <a:tailEnd/>
                    </a:ln>
                  </pic:spPr>
                </pic:pic>
              </a:graphicData>
            </a:graphic>
          </wp:inline>
        </w:drawing>
      </w:r>
    </w:p>
    <w:p w:rsidR="00965188" w:rsidRPr="00EE6C62" w:rsidRDefault="00965188" w:rsidP="00BD0BE1">
      <w:pPr>
        <w:autoSpaceDE w:val="0"/>
        <w:autoSpaceDN w:val="0"/>
        <w:adjustRightInd w:val="0"/>
        <w:spacing w:after="0" w:line="240" w:lineRule="auto"/>
        <w:jc w:val="both"/>
        <w:rPr>
          <w:rFonts w:ascii="Times New Roman" w:hAnsi="Times New Roman" w:cs="Times New Roman"/>
          <w:sz w:val="28"/>
          <w:szCs w:val="28"/>
        </w:rPr>
      </w:pPr>
    </w:p>
    <w:p w:rsidR="001B6710" w:rsidRPr="003B4276" w:rsidRDefault="001B6710" w:rsidP="00BD0BE1">
      <w:pPr>
        <w:jc w:val="both"/>
        <w:rPr>
          <w:rFonts w:ascii="Times New Roman" w:hAnsi="Times New Roman" w:cs="Times New Roman"/>
          <w:b/>
          <w:sz w:val="28"/>
          <w:szCs w:val="28"/>
        </w:rPr>
      </w:pPr>
      <w:r w:rsidRPr="003B4276">
        <w:rPr>
          <w:rFonts w:ascii="Times New Roman" w:hAnsi="Times New Roman" w:cs="Times New Roman"/>
          <w:b/>
          <w:sz w:val="28"/>
          <w:szCs w:val="28"/>
        </w:rPr>
        <w:t xml:space="preserve">4.2 To study about IEEE 802.15 protocol </w:t>
      </w:r>
    </w:p>
    <w:p w:rsidR="001B6710" w:rsidRPr="003B4276" w:rsidRDefault="001B6710" w:rsidP="00BD0BE1">
      <w:pPr>
        <w:jc w:val="both"/>
        <w:rPr>
          <w:rFonts w:ascii="Times New Roman" w:hAnsi="Times New Roman" w:cs="Times New Roman"/>
          <w:b/>
          <w:sz w:val="28"/>
          <w:szCs w:val="28"/>
        </w:rPr>
      </w:pPr>
      <w:r w:rsidRPr="00EE6C62">
        <w:rPr>
          <w:rFonts w:ascii="Times New Roman" w:hAnsi="Times New Roman" w:cs="Times New Roman"/>
          <w:sz w:val="28"/>
          <w:szCs w:val="28"/>
        </w:rPr>
        <w:t xml:space="preserve">     </w:t>
      </w:r>
      <w:r w:rsidRPr="003B4276">
        <w:rPr>
          <w:rFonts w:ascii="Times New Roman" w:hAnsi="Times New Roman" w:cs="Times New Roman"/>
          <w:b/>
          <w:sz w:val="28"/>
          <w:szCs w:val="28"/>
        </w:rPr>
        <w:t>4.2.1 Discuss IEEE 802.15 architecture for Wireless Personal Area Networks</w:t>
      </w:r>
    </w:p>
    <w:p w:rsidR="00CB70B3" w:rsidRPr="00EE6C62" w:rsidRDefault="00CB70B3" w:rsidP="00CB70B3">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The IEEE 802.15 Working Group for Wireless Personal Area Networks (PANs) was</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formed to develop standards for short range wireless PANs (WPANs).A PAN is communications</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network within a small area in which all of the devices on the network</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are typically owned by one person or perhaps a family. Devices on a PAN may include</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portable and mobile devices, such as PCs, Personal Digital Assistants (PDAs), peripherals,</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cell phones, pagers, and consumer electronic devices. The first effort by the</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working group was to develop 802.15.1, with the goal of creating a formal standard of</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the Bluetooth specification; this standard was approved in 2002.</w:t>
      </w:r>
    </w:p>
    <w:p w:rsidR="00CB70B3" w:rsidRPr="00EE6C62" w:rsidRDefault="00CB70B3" w:rsidP="00CB70B3">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Because most or all of the planned 802.15 standards would operate in the same</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frequency bands as used by 802.11 devices, both the 802.11 and 802.15 working</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groups were concerned about the ability of these various devices to successfully</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coexist. The 802.15.2 Task Group was formed to develop recommended practices for</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coexistence. This work resulted in a recommended practices document in 2003.</w:t>
      </w:r>
    </w:p>
    <w:p w:rsidR="00220F19" w:rsidRPr="00EE6C62" w:rsidRDefault="00220F19" w:rsidP="00CB70B3">
      <w:pPr>
        <w:autoSpaceDE w:val="0"/>
        <w:autoSpaceDN w:val="0"/>
        <w:adjustRightInd w:val="0"/>
        <w:spacing w:after="0" w:line="240" w:lineRule="auto"/>
        <w:jc w:val="both"/>
        <w:rPr>
          <w:rFonts w:ascii="Times New Roman" w:hAnsi="Times New Roman" w:cs="Times New Roman"/>
          <w:sz w:val="28"/>
          <w:szCs w:val="28"/>
        </w:rPr>
      </w:pPr>
    </w:p>
    <w:p w:rsidR="00CB70B3" w:rsidRPr="00EE6C62" w:rsidRDefault="00CB70B3" w:rsidP="00CB70B3">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Following the 802.15.1 standard, the 802.15 work went in two directions. The</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802.15.3 task group is interested in developing standards for devices that are low</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cost and low power compared to 802.11 devices, but with significantly higher data</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rates than 802.15.1. An initial standard for 802.15.3 was issued in 2003 and, as of this</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writing, work continues on 802.15.3a, which will provide higher data rates than</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802.15.3, using the same MAC layer. Meanwhile, the 802.15.4 task group developed</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a standard for very low cost, very low power devices at data rates lower than</w:t>
      </w:r>
      <w:r w:rsidR="00220F19" w:rsidRPr="00EE6C62">
        <w:rPr>
          <w:rFonts w:ascii="Times New Roman" w:hAnsi="Times New Roman" w:cs="Times New Roman"/>
          <w:sz w:val="28"/>
          <w:szCs w:val="28"/>
        </w:rPr>
        <w:t xml:space="preserve"> </w:t>
      </w:r>
      <w:r w:rsidRPr="00EE6C62">
        <w:rPr>
          <w:rFonts w:ascii="Times New Roman" w:hAnsi="Times New Roman" w:cs="Times New Roman"/>
          <w:sz w:val="28"/>
          <w:szCs w:val="28"/>
        </w:rPr>
        <w:t>802.15.1, with a standard issued in 2003.</w:t>
      </w:r>
    </w:p>
    <w:p w:rsidR="00220F19" w:rsidRPr="00EE6C62" w:rsidRDefault="00220F19" w:rsidP="00CB70B3">
      <w:pPr>
        <w:autoSpaceDE w:val="0"/>
        <w:autoSpaceDN w:val="0"/>
        <w:adjustRightInd w:val="0"/>
        <w:spacing w:after="0" w:line="240" w:lineRule="auto"/>
        <w:jc w:val="both"/>
        <w:rPr>
          <w:rFonts w:ascii="Times New Roman" w:hAnsi="Times New Roman" w:cs="Times New Roman"/>
          <w:sz w:val="28"/>
          <w:szCs w:val="28"/>
        </w:rPr>
      </w:pPr>
    </w:p>
    <w:p w:rsidR="00F75A52" w:rsidRPr="00EE6C62" w:rsidRDefault="00CB70B3" w:rsidP="00F75A52">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Figure 15.17 shows the current status of the 802.15 work. Each of the three</w:t>
      </w:r>
      <w:r w:rsidR="00BA3BF4" w:rsidRPr="00EE6C62">
        <w:rPr>
          <w:rFonts w:ascii="Times New Roman" w:hAnsi="Times New Roman" w:cs="Times New Roman"/>
          <w:sz w:val="28"/>
          <w:szCs w:val="28"/>
        </w:rPr>
        <w:t xml:space="preserve"> </w:t>
      </w:r>
      <w:r w:rsidRPr="00EE6C62">
        <w:rPr>
          <w:rFonts w:ascii="Times New Roman" w:hAnsi="Times New Roman" w:cs="Times New Roman"/>
          <w:sz w:val="28"/>
          <w:szCs w:val="28"/>
        </w:rPr>
        <w:t>wireless PAN standards has not only different physical layer specifications but different</w:t>
      </w:r>
      <w:r w:rsidR="00965AD0" w:rsidRPr="00EE6C62">
        <w:rPr>
          <w:rFonts w:ascii="Times New Roman" w:hAnsi="Times New Roman" w:cs="Times New Roman"/>
          <w:sz w:val="28"/>
          <w:szCs w:val="28"/>
        </w:rPr>
        <w:t xml:space="preserve"> </w:t>
      </w:r>
      <w:r w:rsidRPr="00EE6C62">
        <w:rPr>
          <w:rFonts w:ascii="Times New Roman" w:hAnsi="Times New Roman" w:cs="Times New Roman"/>
          <w:sz w:val="28"/>
          <w:szCs w:val="28"/>
        </w:rPr>
        <w:t>requirements for the MAC layer. Accordingly, each has a unique MAC specification.</w:t>
      </w:r>
      <w:r w:rsidR="00965AD0" w:rsidRPr="00EE6C62">
        <w:rPr>
          <w:rFonts w:ascii="Times New Roman" w:hAnsi="Times New Roman" w:cs="Times New Roman"/>
          <w:sz w:val="28"/>
          <w:szCs w:val="28"/>
        </w:rPr>
        <w:t xml:space="preserve"> </w:t>
      </w:r>
      <w:r w:rsidRPr="00EE6C62">
        <w:rPr>
          <w:rFonts w:ascii="Times New Roman" w:hAnsi="Times New Roman" w:cs="Times New Roman"/>
          <w:sz w:val="28"/>
          <w:szCs w:val="28"/>
        </w:rPr>
        <w:t xml:space="preserve">Figure 15.18, based on one in </w:t>
      </w:r>
      <w:r w:rsidRPr="00EE6C62">
        <w:rPr>
          <w:rFonts w:ascii="Times New Roman" w:hAnsi="Times New Roman" w:cs="Times New Roman"/>
          <w:sz w:val="28"/>
          <w:szCs w:val="28"/>
        </w:rPr>
        <w:lastRenderedPageBreak/>
        <w:t>[ZHEN04], gives an indication of the relative</w:t>
      </w:r>
      <w:r w:rsidR="00965AD0" w:rsidRPr="00EE6C62">
        <w:rPr>
          <w:rFonts w:ascii="Times New Roman" w:hAnsi="Times New Roman" w:cs="Times New Roman"/>
          <w:sz w:val="28"/>
          <w:szCs w:val="28"/>
        </w:rPr>
        <w:t xml:space="preserve"> </w:t>
      </w:r>
      <w:r w:rsidRPr="00EE6C62">
        <w:rPr>
          <w:rFonts w:ascii="Times New Roman" w:hAnsi="Times New Roman" w:cs="Times New Roman"/>
          <w:sz w:val="28"/>
          <w:szCs w:val="28"/>
        </w:rPr>
        <w:t>scope of application of the wireless LAN and PAN standards. As can be seen,</w:t>
      </w:r>
      <w:r w:rsidR="00F75A52" w:rsidRPr="00EE6C62">
        <w:rPr>
          <w:rFonts w:ascii="Times New Roman" w:hAnsi="Times New Roman" w:cs="Times New Roman"/>
          <w:sz w:val="28"/>
          <w:szCs w:val="28"/>
        </w:rPr>
        <w:t xml:space="preserve"> the 802.15 wireless PAN standards are intended for very short range, up to about 10 m, which enables the use of low power, low cost devices.</w:t>
      </w:r>
    </w:p>
    <w:p w:rsidR="00CB70B3" w:rsidRPr="00EE6C62" w:rsidRDefault="00F75A52" w:rsidP="00F75A52">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This section provides an overview of 802.15.3 and 802.15.4.</w:t>
      </w:r>
    </w:p>
    <w:p w:rsidR="00CB70B3" w:rsidRPr="00EE6C62" w:rsidRDefault="004506ED" w:rsidP="00BD0BE1">
      <w:pPr>
        <w:jc w:val="both"/>
        <w:rPr>
          <w:rFonts w:ascii="Times New Roman" w:hAnsi="Times New Roman" w:cs="Times New Roman"/>
          <w:sz w:val="28"/>
          <w:szCs w:val="28"/>
        </w:rPr>
      </w:pPr>
      <w:r w:rsidRPr="00EE6C62">
        <w:rPr>
          <w:rFonts w:ascii="Times New Roman" w:hAnsi="Times New Roman" w:cs="Times New Roman"/>
          <w:noProof/>
          <w:sz w:val="28"/>
          <w:szCs w:val="28"/>
        </w:rPr>
        <w:drawing>
          <wp:inline distT="0" distB="0" distL="0" distR="0" wp14:anchorId="5369B67C" wp14:editId="198A8EFD">
            <wp:extent cx="3810000" cy="2028825"/>
            <wp:effectExtent l="19050" t="0" r="0" b="0"/>
            <wp:docPr id="4" name="Picture 4" descr="D:\SREEDARSA\2017-18\ieee8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REEDARSA\2017-18\ieee802.15.JPG"/>
                    <pic:cNvPicPr>
                      <a:picLocks noChangeAspect="1" noChangeArrowheads="1"/>
                    </pic:cNvPicPr>
                  </pic:nvPicPr>
                  <pic:blipFill>
                    <a:blip r:embed="rId12"/>
                    <a:srcRect/>
                    <a:stretch>
                      <a:fillRect/>
                    </a:stretch>
                  </pic:blipFill>
                  <pic:spPr bwMode="auto">
                    <a:xfrm>
                      <a:off x="0" y="0"/>
                      <a:ext cx="3810000" cy="2028825"/>
                    </a:xfrm>
                    <a:prstGeom prst="rect">
                      <a:avLst/>
                    </a:prstGeom>
                    <a:noFill/>
                    <a:ln w="9525">
                      <a:noFill/>
                      <a:miter lim="800000"/>
                      <a:headEnd/>
                      <a:tailEnd/>
                    </a:ln>
                  </pic:spPr>
                </pic:pic>
              </a:graphicData>
            </a:graphic>
          </wp:inline>
        </w:drawing>
      </w:r>
    </w:p>
    <w:p w:rsidR="004506ED" w:rsidRPr="00EE6C62" w:rsidRDefault="004506ED" w:rsidP="00BD0BE1">
      <w:pPr>
        <w:jc w:val="both"/>
        <w:rPr>
          <w:rFonts w:ascii="Times New Roman" w:hAnsi="Times New Roman" w:cs="Times New Roman"/>
          <w:sz w:val="28"/>
          <w:szCs w:val="28"/>
        </w:rPr>
      </w:pPr>
    </w:p>
    <w:p w:rsidR="001B6710" w:rsidRPr="00EE6C62" w:rsidRDefault="001B6710" w:rsidP="004506ED">
      <w:pPr>
        <w:pStyle w:val="ListParagraph"/>
        <w:numPr>
          <w:ilvl w:val="2"/>
          <w:numId w:val="3"/>
        </w:numPr>
        <w:jc w:val="both"/>
        <w:rPr>
          <w:rFonts w:ascii="Times New Roman" w:hAnsi="Times New Roman" w:cs="Times New Roman"/>
          <w:b/>
          <w:sz w:val="28"/>
          <w:szCs w:val="28"/>
        </w:rPr>
      </w:pPr>
      <w:r w:rsidRPr="00EE6C62">
        <w:rPr>
          <w:rFonts w:ascii="Times New Roman" w:hAnsi="Times New Roman" w:cs="Times New Roman"/>
          <w:b/>
          <w:sz w:val="28"/>
          <w:szCs w:val="28"/>
        </w:rPr>
        <w:t>Explain IEEE 802.15.3 protocol for WPAN</w:t>
      </w:r>
    </w:p>
    <w:p w:rsidR="004506ED" w:rsidRPr="00EE6C62" w:rsidRDefault="004506ED" w:rsidP="004506ED">
      <w:pPr>
        <w:autoSpaceDE w:val="0"/>
        <w:autoSpaceDN w:val="0"/>
        <w:adjustRightInd w:val="0"/>
        <w:spacing w:after="0" w:line="240" w:lineRule="auto"/>
        <w:ind w:left="360"/>
        <w:jc w:val="both"/>
        <w:rPr>
          <w:rFonts w:ascii="Times New Roman" w:hAnsi="Times New Roman" w:cs="Times New Roman"/>
          <w:b/>
          <w:sz w:val="28"/>
          <w:szCs w:val="28"/>
        </w:rPr>
      </w:pPr>
      <w:r w:rsidRPr="00EE6C62">
        <w:rPr>
          <w:rFonts w:ascii="Times New Roman" w:hAnsi="Times New Roman" w:cs="Times New Roman"/>
          <w:b/>
          <w:sz w:val="28"/>
          <w:szCs w:val="28"/>
        </w:rPr>
        <w:t>IEEE 802.15.3</w:t>
      </w:r>
    </w:p>
    <w:p w:rsidR="004506ED" w:rsidRPr="00EE6C62" w:rsidRDefault="004506ED" w:rsidP="004506ED">
      <w:pPr>
        <w:autoSpaceDE w:val="0"/>
        <w:autoSpaceDN w:val="0"/>
        <w:adjustRightInd w:val="0"/>
        <w:spacing w:after="0" w:line="240" w:lineRule="auto"/>
        <w:ind w:left="360"/>
        <w:jc w:val="both"/>
        <w:rPr>
          <w:rFonts w:ascii="Times New Roman" w:hAnsi="Times New Roman" w:cs="Times New Roman"/>
          <w:sz w:val="28"/>
          <w:szCs w:val="28"/>
        </w:rPr>
      </w:pPr>
      <w:r w:rsidRPr="00EE6C62">
        <w:rPr>
          <w:rFonts w:ascii="Times New Roman" w:hAnsi="Times New Roman" w:cs="Times New Roman"/>
          <w:sz w:val="28"/>
          <w:szCs w:val="28"/>
        </w:rPr>
        <w:t>The 802.15.3 task group is concerned with the development of high data rate</w:t>
      </w:r>
      <w:r w:rsidR="00AB2878" w:rsidRPr="00EE6C62">
        <w:rPr>
          <w:rFonts w:ascii="Times New Roman" w:hAnsi="Times New Roman" w:cs="Times New Roman"/>
          <w:sz w:val="28"/>
          <w:szCs w:val="28"/>
        </w:rPr>
        <w:t xml:space="preserve"> </w:t>
      </w:r>
      <w:r w:rsidRPr="00EE6C62">
        <w:rPr>
          <w:rFonts w:ascii="Times New Roman" w:hAnsi="Times New Roman" w:cs="Times New Roman"/>
          <w:sz w:val="28"/>
          <w:szCs w:val="28"/>
        </w:rPr>
        <w:t>WPANs. Examples of applications that would fit a WPAN profile but would also require a relatively high data rate include</w:t>
      </w:r>
      <w:r w:rsidR="001901CD" w:rsidRPr="00EE6C62">
        <w:rPr>
          <w:rFonts w:ascii="Times New Roman" w:hAnsi="Times New Roman" w:cs="Times New Roman"/>
          <w:sz w:val="28"/>
          <w:szCs w:val="28"/>
        </w:rPr>
        <w:t xml:space="preserve"> </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Connecting digital still cameras to printers or kiosks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Laptop to projector connection</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Connecting a personal digital assistant (PDA) to a camera or PDA to a printer</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Speakers in a 5:1 surround-sound system connecting to the receiver</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Video distribution from a set-top box or cable modem</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Sending music from a CD or MP3 player to headphones or speakers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Video camera display on television</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Remote view finders for video or digital still cameras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These applications are mainly in the consumer electronics area and generate</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proofErr w:type="gramStart"/>
      <w:r w:rsidRPr="00EE6C62">
        <w:rPr>
          <w:rFonts w:ascii="Times New Roman" w:hAnsi="Times New Roman" w:cs="Times New Roman"/>
          <w:sz w:val="28"/>
          <w:szCs w:val="28"/>
        </w:rPr>
        <w:t>the</w:t>
      </w:r>
      <w:proofErr w:type="gramEnd"/>
      <w:r w:rsidRPr="00EE6C62">
        <w:rPr>
          <w:rFonts w:ascii="Times New Roman" w:hAnsi="Times New Roman" w:cs="Times New Roman"/>
          <w:sz w:val="28"/>
          <w:szCs w:val="28"/>
        </w:rPr>
        <w:t xml:space="preserve"> following requirements: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 xml:space="preserve">Short range: </w:t>
      </w:r>
      <w:r w:rsidRPr="00EE6C62">
        <w:rPr>
          <w:rFonts w:ascii="Times New Roman" w:hAnsi="Times New Roman" w:cs="Times New Roman"/>
          <w:sz w:val="28"/>
          <w:szCs w:val="28"/>
        </w:rPr>
        <w:t>On the order of 10m.</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High throughput</w:t>
      </w:r>
      <w:r w:rsidRPr="00EE6C62">
        <w:rPr>
          <w:rFonts w:ascii="Times New Roman" w:hAnsi="Times New Roman" w:cs="Times New Roman"/>
          <w:sz w:val="28"/>
          <w:szCs w:val="28"/>
        </w:rPr>
        <w:t>: Greater than 20 Mbps to support video and/or multichannel</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proofErr w:type="gramStart"/>
      <w:r w:rsidRPr="00EE6C62">
        <w:rPr>
          <w:rFonts w:ascii="Times New Roman" w:hAnsi="Times New Roman" w:cs="Times New Roman"/>
          <w:sz w:val="28"/>
          <w:szCs w:val="28"/>
        </w:rPr>
        <w:t>audio</w:t>
      </w:r>
      <w:proofErr w:type="gramEnd"/>
      <w:r w:rsidRPr="00EE6C62">
        <w:rPr>
          <w:rFonts w:ascii="Times New Roman" w:hAnsi="Times New Roman" w:cs="Times New Roman"/>
          <w:sz w:val="28"/>
          <w:szCs w:val="28"/>
        </w:rPr>
        <w:t>.</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Low power usage:</w:t>
      </w:r>
      <w:r w:rsidRPr="00EE6C62">
        <w:rPr>
          <w:rFonts w:ascii="Times New Roman" w:hAnsi="Times New Roman" w:cs="Times New Roman"/>
          <w:sz w:val="28"/>
          <w:szCs w:val="28"/>
        </w:rPr>
        <w:t xml:space="preserve"> To be useful in battery-powered portable devices.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Low cost</w:t>
      </w:r>
      <w:r w:rsidRPr="00EE6C62">
        <w:rPr>
          <w:rFonts w:ascii="Times New Roman" w:hAnsi="Times New Roman" w:cs="Times New Roman"/>
          <w:sz w:val="28"/>
          <w:szCs w:val="28"/>
        </w:rPr>
        <w:t>: To be reasonable for inexpensive consumer electronic devices.</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b/>
          <w:sz w:val="28"/>
          <w:szCs w:val="28"/>
        </w:rPr>
        <w:t xml:space="preserve">• </w:t>
      </w:r>
      <w:proofErr w:type="spellStart"/>
      <w:r w:rsidRPr="00EE6C62">
        <w:rPr>
          <w:rFonts w:ascii="Times New Roman" w:hAnsi="Times New Roman" w:cs="Times New Roman"/>
          <w:b/>
          <w:sz w:val="28"/>
          <w:szCs w:val="28"/>
        </w:rPr>
        <w:t>QoS</w:t>
      </w:r>
      <w:proofErr w:type="spellEnd"/>
      <w:r w:rsidRPr="00EE6C62">
        <w:rPr>
          <w:rFonts w:ascii="Times New Roman" w:hAnsi="Times New Roman" w:cs="Times New Roman"/>
          <w:b/>
          <w:sz w:val="28"/>
          <w:szCs w:val="28"/>
        </w:rPr>
        <w:t xml:space="preserve"> (quality of service) capable</w:t>
      </w:r>
      <w:r w:rsidRPr="00EE6C62">
        <w:rPr>
          <w:rFonts w:ascii="Times New Roman" w:hAnsi="Times New Roman" w:cs="Times New Roman"/>
          <w:sz w:val="28"/>
          <w:szCs w:val="28"/>
        </w:rPr>
        <w:t>: To provide guaranteed data rate and other</w:t>
      </w:r>
      <w:r w:rsidR="00AB2878" w:rsidRPr="00EE6C62">
        <w:rPr>
          <w:rFonts w:ascii="Times New Roman" w:hAnsi="Times New Roman" w:cs="Times New Roman"/>
          <w:sz w:val="28"/>
          <w:szCs w:val="28"/>
        </w:rPr>
        <w:t xml:space="preserve"> </w:t>
      </w:r>
      <w:proofErr w:type="spellStart"/>
      <w:r w:rsidRPr="00EE6C62">
        <w:rPr>
          <w:rFonts w:ascii="Times New Roman" w:hAnsi="Times New Roman" w:cs="Times New Roman"/>
          <w:sz w:val="28"/>
          <w:szCs w:val="28"/>
        </w:rPr>
        <w:t>OoS</w:t>
      </w:r>
      <w:proofErr w:type="spellEnd"/>
      <w:r w:rsidRPr="00EE6C62">
        <w:rPr>
          <w:rFonts w:ascii="Times New Roman" w:hAnsi="Times New Roman" w:cs="Times New Roman"/>
          <w:sz w:val="28"/>
          <w:szCs w:val="28"/>
        </w:rPr>
        <w:t xml:space="preserve"> features for applications sensitive to throughput or latency.</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lastRenderedPageBreak/>
        <w:t xml:space="preserve">• </w:t>
      </w:r>
      <w:r w:rsidRPr="00EE6C62">
        <w:rPr>
          <w:rFonts w:ascii="Times New Roman" w:hAnsi="Times New Roman" w:cs="Times New Roman"/>
          <w:b/>
          <w:sz w:val="28"/>
          <w:szCs w:val="28"/>
        </w:rPr>
        <w:t xml:space="preserve">Dynamic environment: </w:t>
      </w:r>
      <w:r w:rsidRPr="00EE6C62">
        <w:rPr>
          <w:rFonts w:ascii="Times New Roman" w:hAnsi="Times New Roman" w:cs="Times New Roman"/>
          <w:sz w:val="28"/>
          <w:szCs w:val="28"/>
        </w:rPr>
        <w:t xml:space="preserve">Refers to a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architecture in which </w:t>
      </w:r>
      <w:proofErr w:type="spellStart"/>
      <w:r w:rsidRPr="00EE6C62">
        <w:rPr>
          <w:rFonts w:ascii="Times New Roman" w:hAnsi="Times New Roman" w:cs="Times New Roman"/>
          <w:sz w:val="28"/>
          <w:szCs w:val="28"/>
        </w:rPr>
        <w:t>mobile</w:t>
      </w:r>
      <w:proofErr w:type="gramStart"/>
      <w:r w:rsidRPr="00EE6C62">
        <w:rPr>
          <w:rFonts w:ascii="Times New Roman" w:hAnsi="Times New Roman" w:cs="Times New Roman"/>
          <w:sz w:val="28"/>
          <w:szCs w:val="28"/>
        </w:rPr>
        <w:t>,portable</w:t>
      </w:r>
      <w:proofErr w:type="spellEnd"/>
      <w:proofErr w:type="gramEnd"/>
      <w:r w:rsidRPr="00EE6C62">
        <w:rPr>
          <w:rFonts w:ascii="Times New Roman" w:hAnsi="Times New Roman" w:cs="Times New Roman"/>
          <w:sz w:val="28"/>
          <w:szCs w:val="28"/>
        </w:rPr>
        <w:t xml:space="preserve">, and stationary devices enter and leave the </w:t>
      </w:r>
      <w:proofErr w:type="spellStart"/>
      <w:r w:rsidRPr="00EE6C62">
        <w:rPr>
          <w:rFonts w:ascii="Times New Roman" w:hAnsi="Times New Roman" w:cs="Times New Roman"/>
          <w:sz w:val="28"/>
          <w:szCs w:val="28"/>
        </w:rPr>
        <w:t>piconet</w:t>
      </w:r>
      <w:proofErr w:type="spellEnd"/>
      <w:r w:rsidRPr="00EE6C62">
        <w:rPr>
          <w:rFonts w:ascii="Times New Roman" w:hAnsi="Times New Roman" w:cs="Times New Roman"/>
          <w:sz w:val="28"/>
          <w:szCs w:val="28"/>
        </w:rPr>
        <w:t xml:space="preserve"> often. For mobile device, a speed of less than 7 kilometers per hour is addressed.</w:t>
      </w:r>
    </w:p>
    <w:p w:rsidR="001901CD" w:rsidRPr="00EE6C62" w:rsidRDefault="001901CD" w:rsidP="001901CD">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Simple connectivity:</w:t>
      </w:r>
      <w:r w:rsidRPr="00EE6C62">
        <w:rPr>
          <w:rFonts w:ascii="Times New Roman" w:hAnsi="Times New Roman" w:cs="Times New Roman"/>
          <w:sz w:val="28"/>
          <w:szCs w:val="28"/>
        </w:rPr>
        <w:t xml:space="preserve"> To make networking easy and eliminate the need for a</w:t>
      </w:r>
      <w:r w:rsidR="00AB2878" w:rsidRPr="00EE6C62">
        <w:rPr>
          <w:rFonts w:ascii="Times New Roman" w:hAnsi="Times New Roman" w:cs="Times New Roman"/>
          <w:sz w:val="28"/>
          <w:szCs w:val="28"/>
        </w:rPr>
        <w:t xml:space="preserve"> </w:t>
      </w:r>
      <w:r w:rsidRPr="00EE6C62">
        <w:rPr>
          <w:rFonts w:ascii="Times New Roman" w:hAnsi="Times New Roman" w:cs="Times New Roman"/>
          <w:sz w:val="28"/>
          <w:szCs w:val="28"/>
        </w:rPr>
        <w:t>technically sophisticated user.</w:t>
      </w:r>
    </w:p>
    <w:p w:rsidR="001901CD" w:rsidRPr="00EE6C62" w:rsidRDefault="001901CD" w:rsidP="00AB2878">
      <w:pPr>
        <w:autoSpaceDE w:val="0"/>
        <w:autoSpaceDN w:val="0"/>
        <w:adjustRightInd w:val="0"/>
        <w:spacing w:after="0" w:line="240" w:lineRule="auto"/>
        <w:jc w:val="both"/>
        <w:rPr>
          <w:rFonts w:ascii="Times New Roman" w:hAnsi="Times New Roman" w:cs="Times New Roman"/>
          <w:sz w:val="28"/>
          <w:szCs w:val="28"/>
        </w:rPr>
      </w:pPr>
      <w:r w:rsidRPr="00EE6C62">
        <w:rPr>
          <w:rFonts w:ascii="Times New Roman" w:hAnsi="Times New Roman" w:cs="Times New Roman"/>
          <w:sz w:val="28"/>
          <w:szCs w:val="28"/>
        </w:rPr>
        <w:t xml:space="preserve">• </w:t>
      </w:r>
      <w:r w:rsidRPr="00EE6C62">
        <w:rPr>
          <w:rFonts w:ascii="Times New Roman" w:hAnsi="Times New Roman" w:cs="Times New Roman"/>
          <w:b/>
          <w:sz w:val="28"/>
          <w:szCs w:val="28"/>
        </w:rPr>
        <w:t>Privacy:</w:t>
      </w:r>
      <w:r w:rsidRPr="00EE6C62">
        <w:rPr>
          <w:rFonts w:ascii="Times New Roman" w:hAnsi="Times New Roman" w:cs="Times New Roman"/>
          <w:sz w:val="28"/>
          <w:szCs w:val="28"/>
        </w:rPr>
        <w:t xml:space="preserve"> To assure the user that only the intended recipients can understand</w:t>
      </w:r>
      <w:r w:rsidR="00AB2878" w:rsidRPr="00EE6C62">
        <w:rPr>
          <w:rFonts w:ascii="Times New Roman" w:hAnsi="Times New Roman" w:cs="Times New Roman"/>
          <w:sz w:val="28"/>
          <w:szCs w:val="28"/>
        </w:rPr>
        <w:t xml:space="preserve"> </w:t>
      </w:r>
      <w:r w:rsidRPr="00EE6C62">
        <w:rPr>
          <w:rFonts w:ascii="Times New Roman" w:hAnsi="Times New Roman" w:cs="Times New Roman"/>
          <w:sz w:val="28"/>
          <w:szCs w:val="28"/>
        </w:rPr>
        <w:t>what is being transmitted.</w:t>
      </w:r>
    </w:p>
    <w:p w:rsidR="001901CD" w:rsidRPr="00EE6C62" w:rsidRDefault="001901CD" w:rsidP="004506ED">
      <w:pPr>
        <w:autoSpaceDE w:val="0"/>
        <w:autoSpaceDN w:val="0"/>
        <w:adjustRightInd w:val="0"/>
        <w:spacing w:after="0" w:line="240" w:lineRule="auto"/>
        <w:ind w:left="360"/>
        <w:jc w:val="both"/>
        <w:rPr>
          <w:rFonts w:ascii="Times New Roman" w:hAnsi="Times New Roman" w:cs="Times New Roman"/>
          <w:sz w:val="28"/>
          <w:szCs w:val="28"/>
        </w:rPr>
      </w:pPr>
    </w:p>
    <w:p w:rsidR="001B6710" w:rsidRPr="003B4276" w:rsidRDefault="001B6710" w:rsidP="000F409D">
      <w:pPr>
        <w:pStyle w:val="ListParagraph"/>
        <w:numPr>
          <w:ilvl w:val="2"/>
          <w:numId w:val="3"/>
        </w:numPr>
        <w:jc w:val="both"/>
        <w:rPr>
          <w:rFonts w:ascii="Times New Roman" w:hAnsi="Times New Roman" w:cs="Times New Roman"/>
          <w:b/>
          <w:sz w:val="28"/>
          <w:szCs w:val="28"/>
        </w:rPr>
      </w:pPr>
      <w:r w:rsidRPr="003B4276">
        <w:rPr>
          <w:rFonts w:ascii="Times New Roman" w:hAnsi="Times New Roman" w:cs="Times New Roman"/>
          <w:b/>
          <w:sz w:val="28"/>
          <w:szCs w:val="28"/>
        </w:rPr>
        <w:t xml:space="preserve">Describe Bluetooth low energy. </w:t>
      </w:r>
    </w:p>
    <w:p w:rsidR="000F409D" w:rsidRPr="00EE6C62" w:rsidRDefault="00D579F7" w:rsidP="000F409D">
      <w:pPr>
        <w:ind w:left="374"/>
        <w:jc w:val="both"/>
        <w:rPr>
          <w:rFonts w:ascii="Arial" w:hAnsi="Arial" w:cs="Arial"/>
          <w:color w:val="222222"/>
          <w:shd w:val="clear" w:color="auto" w:fill="FFFFFF"/>
        </w:rPr>
      </w:pPr>
      <w:r w:rsidRPr="00EE6C62">
        <w:rPr>
          <w:rFonts w:ascii="Arial" w:hAnsi="Arial" w:cs="Arial"/>
          <w:b/>
          <w:bCs/>
          <w:color w:val="222222"/>
          <w:shd w:val="clear" w:color="auto" w:fill="FFFFFF"/>
        </w:rPr>
        <w:t>Bluetooth Low Energy</w:t>
      </w:r>
      <w:r w:rsidRPr="00EE6C62">
        <w:rPr>
          <w:rFonts w:ascii="Arial" w:hAnsi="Arial" w:cs="Arial"/>
          <w:color w:val="222222"/>
          <w:shd w:val="clear" w:color="auto" w:fill="FFFFFF"/>
        </w:rPr>
        <w:t> (</w:t>
      </w:r>
      <w:r w:rsidRPr="00EE6C62">
        <w:rPr>
          <w:rFonts w:ascii="Arial" w:hAnsi="Arial" w:cs="Arial"/>
          <w:b/>
          <w:bCs/>
          <w:color w:val="222222"/>
          <w:shd w:val="clear" w:color="auto" w:fill="FFFFFF"/>
        </w:rPr>
        <w:t>Bluetooth LE</w:t>
      </w:r>
      <w:r w:rsidRPr="00EE6C62">
        <w:rPr>
          <w:rFonts w:ascii="Arial" w:hAnsi="Arial" w:cs="Arial"/>
          <w:color w:val="222222"/>
          <w:shd w:val="clear" w:color="auto" w:fill="FFFFFF"/>
        </w:rPr>
        <w:t>, BLE, formerly marketed as </w:t>
      </w:r>
      <w:proofErr w:type="spellStart"/>
      <w:r w:rsidRPr="00EE6C62">
        <w:rPr>
          <w:rFonts w:ascii="Arial" w:hAnsi="Arial" w:cs="Arial"/>
          <w:b/>
          <w:bCs/>
          <w:color w:val="222222"/>
          <w:shd w:val="clear" w:color="auto" w:fill="FFFFFF"/>
        </w:rPr>
        <w:t>Bluetooth</w:t>
      </w:r>
      <w:r w:rsidRPr="00EE6C62">
        <w:rPr>
          <w:rFonts w:ascii="Arial" w:hAnsi="Arial" w:cs="Arial"/>
          <w:color w:val="222222"/>
          <w:shd w:val="clear" w:color="auto" w:fill="FFFFFF"/>
        </w:rPr>
        <w:t>Smart</w:t>
      </w:r>
      <w:proofErr w:type="spellEnd"/>
      <w:r w:rsidRPr="00EE6C62">
        <w:rPr>
          <w:rFonts w:ascii="Arial" w:hAnsi="Arial" w:cs="Arial"/>
          <w:color w:val="222222"/>
          <w:shd w:val="clear" w:color="auto" w:fill="FFFFFF"/>
        </w:rPr>
        <w:t>) is a wireless personal area network </w:t>
      </w:r>
      <w:r w:rsidRPr="00EE6C62">
        <w:rPr>
          <w:rFonts w:ascii="Arial" w:hAnsi="Arial" w:cs="Arial"/>
          <w:b/>
          <w:bCs/>
          <w:color w:val="222222"/>
          <w:shd w:val="clear" w:color="auto" w:fill="FFFFFF"/>
        </w:rPr>
        <w:t>technology</w:t>
      </w:r>
      <w:r w:rsidRPr="00EE6C62">
        <w:rPr>
          <w:rFonts w:ascii="Arial" w:hAnsi="Arial" w:cs="Arial"/>
          <w:color w:val="222222"/>
          <w:shd w:val="clear" w:color="auto" w:fill="FFFFFF"/>
        </w:rPr>
        <w:t> designed and marketed by the </w:t>
      </w:r>
      <w:r w:rsidRPr="00EE6C62">
        <w:rPr>
          <w:rFonts w:ascii="Arial" w:hAnsi="Arial" w:cs="Arial"/>
          <w:b/>
          <w:bCs/>
          <w:color w:val="222222"/>
          <w:shd w:val="clear" w:color="auto" w:fill="FFFFFF"/>
        </w:rPr>
        <w:t>Bluetooth</w:t>
      </w:r>
      <w:r w:rsidRPr="00EE6C62">
        <w:rPr>
          <w:rFonts w:ascii="Arial" w:hAnsi="Arial" w:cs="Arial"/>
          <w:color w:val="222222"/>
          <w:shd w:val="clear" w:color="auto" w:fill="FFFFFF"/>
        </w:rPr>
        <w:t> Special Interest Group aimed at novel applications in the healthcare, fitness, beacons, security, and home entertainment industries.</w:t>
      </w:r>
    </w:p>
    <w:p w:rsidR="005415D1" w:rsidRPr="00EE6C62" w:rsidRDefault="005415D1" w:rsidP="005415D1">
      <w:pPr>
        <w:shd w:val="clear" w:color="auto" w:fill="FFFFFF"/>
        <w:spacing w:line="240" w:lineRule="auto"/>
        <w:rPr>
          <w:rFonts w:ascii="Arial" w:eastAsia="Times New Roman" w:hAnsi="Arial" w:cs="Arial"/>
          <w:color w:val="222222"/>
          <w:sz w:val="24"/>
          <w:szCs w:val="24"/>
        </w:rPr>
      </w:pPr>
      <w:r w:rsidRPr="00EE6C62">
        <w:rPr>
          <w:rFonts w:ascii="Arial" w:eastAsia="Times New Roman" w:hAnsi="Arial" w:cs="Arial"/>
          <w:color w:val="222222"/>
          <w:sz w:val="24"/>
          <w:szCs w:val="24"/>
        </w:rPr>
        <w:t>Comparison table for Bluetooth ranges:</w:t>
      </w:r>
    </w:p>
    <w:tbl>
      <w:tblPr>
        <w:tblW w:w="9000" w:type="dxa"/>
        <w:tblCellMar>
          <w:top w:w="15" w:type="dxa"/>
          <w:left w:w="15" w:type="dxa"/>
          <w:bottom w:w="15" w:type="dxa"/>
          <w:right w:w="15" w:type="dxa"/>
        </w:tblCellMar>
        <w:tblLook w:val="04A0" w:firstRow="1" w:lastRow="0" w:firstColumn="1" w:lastColumn="0" w:noHBand="0" w:noVBand="1"/>
      </w:tblPr>
      <w:tblGrid>
        <w:gridCol w:w="2397"/>
        <w:gridCol w:w="3527"/>
        <w:gridCol w:w="3076"/>
      </w:tblGrid>
      <w:tr w:rsidR="005415D1" w:rsidRPr="00EE6C62" w:rsidTr="005415D1">
        <w:trPr>
          <w:trHeight w:val="390"/>
        </w:trPr>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b/>
                <w:bCs/>
                <w:color w:val="000000"/>
                <w:sz w:val="24"/>
                <w:szCs w:val="24"/>
              </w:rPr>
            </w:pPr>
          </w:p>
        </w:tc>
        <w:tc>
          <w:tcPr>
            <w:tcW w:w="0" w:type="auto"/>
            <w:tcMar>
              <w:top w:w="0" w:type="dxa"/>
              <w:left w:w="15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b/>
                <w:bCs/>
                <w:color w:val="000000"/>
                <w:sz w:val="24"/>
                <w:szCs w:val="24"/>
              </w:rPr>
            </w:pPr>
            <w:r w:rsidRPr="00EE6C62">
              <w:rPr>
                <w:rFonts w:ascii="Times New Roman" w:eastAsia="Times New Roman" w:hAnsi="Times New Roman" w:cs="Times New Roman"/>
                <w:b/>
                <w:bCs/>
                <w:color w:val="000000"/>
                <w:sz w:val="24"/>
                <w:szCs w:val="24"/>
              </w:rPr>
              <w:t>Bluetooth v2.1</w:t>
            </w:r>
          </w:p>
        </w:tc>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b/>
                <w:bCs/>
                <w:color w:val="000000"/>
                <w:sz w:val="24"/>
                <w:szCs w:val="24"/>
              </w:rPr>
            </w:pPr>
            <w:r w:rsidRPr="00EE6C62">
              <w:rPr>
                <w:rFonts w:ascii="Times New Roman" w:eastAsia="Times New Roman" w:hAnsi="Times New Roman" w:cs="Times New Roman"/>
                <w:b/>
                <w:bCs/>
                <w:color w:val="000000"/>
                <w:sz w:val="24"/>
                <w:szCs w:val="24"/>
              </w:rPr>
              <w:t>Bluetooth low energy (BLE)</w:t>
            </w:r>
          </w:p>
        </w:tc>
      </w:tr>
      <w:tr w:rsidR="005415D1" w:rsidRPr="00EE6C62" w:rsidTr="005415D1">
        <w:trPr>
          <w:trHeight w:val="390"/>
        </w:trPr>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Range</w:t>
            </w:r>
          </w:p>
        </w:tc>
        <w:tc>
          <w:tcPr>
            <w:tcW w:w="0" w:type="auto"/>
            <w:tcMar>
              <w:top w:w="0" w:type="dxa"/>
              <w:left w:w="15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up to 100 meters</w:t>
            </w:r>
          </w:p>
        </w:tc>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up to 100 meters</w:t>
            </w:r>
          </w:p>
        </w:tc>
      </w:tr>
      <w:tr w:rsidR="005415D1" w:rsidRPr="00EE6C62" w:rsidTr="005415D1">
        <w:trPr>
          <w:trHeight w:val="390"/>
        </w:trPr>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Max Range (free field)</w:t>
            </w:r>
          </w:p>
        </w:tc>
        <w:tc>
          <w:tcPr>
            <w:tcW w:w="0" w:type="auto"/>
            <w:tcMar>
              <w:top w:w="0" w:type="dxa"/>
              <w:left w:w="15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Around 100 m (class 2 outdoors)</w:t>
            </w:r>
          </w:p>
        </w:tc>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Around 100 m (outdoors)</w:t>
            </w:r>
          </w:p>
        </w:tc>
      </w:tr>
      <w:tr w:rsidR="005415D1" w:rsidRPr="00EE6C62" w:rsidTr="005415D1">
        <w:trPr>
          <w:trHeight w:val="390"/>
        </w:trPr>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Frequency</w:t>
            </w:r>
          </w:p>
        </w:tc>
        <w:tc>
          <w:tcPr>
            <w:tcW w:w="0" w:type="auto"/>
            <w:tcMar>
              <w:top w:w="0" w:type="dxa"/>
              <w:left w:w="15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2.402 – 2.481 GHz</w:t>
            </w:r>
          </w:p>
        </w:tc>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2.402 – 2.481 GHz</w:t>
            </w:r>
          </w:p>
        </w:tc>
      </w:tr>
      <w:tr w:rsidR="005415D1" w:rsidRPr="00EE6C62" w:rsidTr="005415D1">
        <w:trPr>
          <w:trHeight w:val="390"/>
        </w:trPr>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Max data rate</w:t>
            </w:r>
          </w:p>
        </w:tc>
        <w:tc>
          <w:tcPr>
            <w:tcW w:w="0" w:type="auto"/>
            <w:tcMar>
              <w:top w:w="0" w:type="dxa"/>
              <w:left w:w="15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1-3 Mbit/s</w:t>
            </w:r>
          </w:p>
        </w:tc>
        <w:tc>
          <w:tcPr>
            <w:tcW w:w="0" w:type="auto"/>
            <w:tcMar>
              <w:top w:w="0" w:type="dxa"/>
              <w:left w:w="0" w:type="dxa"/>
              <w:bottom w:w="0" w:type="dxa"/>
              <w:right w:w="150" w:type="dxa"/>
            </w:tcMar>
            <w:vAlign w:val="center"/>
            <w:hideMark/>
          </w:tcPr>
          <w:p w:rsidR="005415D1" w:rsidRPr="00EE6C62" w:rsidRDefault="005415D1" w:rsidP="005415D1">
            <w:pPr>
              <w:spacing w:after="0" w:line="240" w:lineRule="auto"/>
              <w:rPr>
                <w:rFonts w:ascii="Times New Roman" w:eastAsia="Times New Roman" w:hAnsi="Times New Roman" w:cs="Times New Roman"/>
                <w:sz w:val="24"/>
                <w:szCs w:val="24"/>
              </w:rPr>
            </w:pPr>
            <w:r w:rsidRPr="00EE6C62">
              <w:rPr>
                <w:rFonts w:ascii="Times New Roman" w:eastAsia="Times New Roman" w:hAnsi="Times New Roman" w:cs="Times New Roman"/>
                <w:sz w:val="24"/>
                <w:szCs w:val="24"/>
              </w:rPr>
              <w:t>1 Mbit/s</w:t>
            </w:r>
          </w:p>
        </w:tc>
      </w:tr>
    </w:tbl>
    <w:p w:rsidR="00D579F7" w:rsidRPr="00EE6C62" w:rsidRDefault="00D579F7" w:rsidP="000F409D">
      <w:pPr>
        <w:ind w:left="374"/>
        <w:jc w:val="both"/>
        <w:rPr>
          <w:rFonts w:ascii="Times New Roman" w:hAnsi="Times New Roman" w:cs="Times New Roman"/>
          <w:sz w:val="28"/>
          <w:szCs w:val="28"/>
        </w:rPr>
      </w:pPr>
    </w:p>
    <w:p w:rsidR="00257DA9" w:rsidRPr="003B4276" w:rsidRDefault="001B6710" w:rsidP="00BF457C">
      <w:pPr>
        <w:pStyle w:val="ListParagraph"/>
        <w:numPr>
          <w:ilvl w:val="2"/>
          <w:numId w:val="3"/>
        </w:numPr>
        <w:jc w:val="both"/>
        <w:rPr>
          <w:rFonts w:ascii="Times New Roman" w:hAnsi="Times New Roman" w:cs="Times New Roman"/>
          <w:b/>
          <w:sz w:val="28"/>
          <w:szCs w:val="28"/>
        </w:rPr>
      </w:pPr>
      <w:r w:rsidRPr="003B4276">
        <w:rPr>
          <w:rFonts w:ascii="Times New Roman" w:hAnsi="Times New Roman" w:cs="Times New Roman"/>
          <w:b/>
          <w:sz w:val="28"/>
          <w:szCs w:val="28"/>
        </w:rPr>
        <w:t>Discuss Wireless Sensor Network</w:t>
      </w:r>
    </w:p>
    <w:p w:rsidR="00EE6C62" w:rsidRPr="00EE6C62" w:rsidRDefault="00EE6C62" w:rsidP="00EE6C62">
      <w:pPr>
        <w:jc w:val="both"/>
        <w:rPr>
          <w:rFonts w:ascii="Times New Roman" w:hAnsi="Times New Roman" w:cs="Times New Roman"/>
          <w:sz w:val="28"/>
          <w:szCs w:val="28"/>
        </w:rPr>
      </w:pPr>
    </w:p>
    <w:p w:rsidR="00BF457C" w:rsidRPr="00EE6C62" w:rsidRDefault="00BF457C" w:rsidP="009F1F87">
      <w:pPr>
        <w:pStyle w:val="ListParagraph"/>
        <w:spacing w:before="100" w:beforeAutospacing="1" w:after="100" w:afterAutospacing="1"/>
        <w:jc w:val="both"/>
        <w:rPr>
          <w:rFonts w:ascii="Times New Roman" w:eastAsia="Times New Roman" w:hAnsi="Times New Roman" w:cs="Times New Roman"/>
          <w:sz w:val="28"/>
          <w:szCs w:val="28"/>
        </w:rPr>
      </w:pPr>
      <w:r w:rsidRPr="00EE6C62">
        <w:rPr>
          <w:rFonts w:ascii="Times New Roman" w:eastAsia="Times New Roman" w:hAnsi="Times New Roman" w:cs="Times New Roman"/>
          <w:bCs/>
          <w:sz w:val="28"/>
          <w:szCs w:val="28"/>
        </w:rPr>
        <w:t>Wireless sensor network</w:t>
      </w:r>
      <w:r w:rsidRPr="00EE6C62">
        <w:rPr>
          <w:rFonts w:ascii="Times New Roman" w:eastAsia="Times New Roman" w:hAnsi="Times New Roman" w:cs="Times New Roman"/>
          <w:sz w:val="28"/>
          <w:szCs w:val="28"/>
        </w:rPr>
        <w:t xml:space="preserve"> (</w:t>
      </w:r>
      <w:r w:rsidRPr="00EE6C62">
        <w:rPr>
          <w:rFonts w:ascii="Times New Roman" w:eastAsia="Times New Roman" w:hAnsi="Times New Roman" w:cs="Times New Roman"/>
          <w:bCs/>
          <w:sz w:val="28"/>
          <w:szCs w:val="28"/>
        </w:rPr>
        <w:t>WSN</w:t>
      </w:r>
      <w:r w:rsidRPr="00EE6C62">
        <w:rPr>
          <w:rFonts w:ascii="Times New Roman" w:eastAsia="Times New Roman" w:hAnsi="Times New Roman" w:cs="Times New Roman"/>
          <w:sz w:val="28"/>
          <w:szCs w:val="28"/>
        </w:rPr>
        <w:t xml:space="preserve">) refers to a group of spatially dispersed and dedicated sensors for monitoring and recording the physical conditions of the environment and organizing the collected data at a central location. WSNs measure environmental conditions like temperature, sound, pollution levels, humidity, wind, and so on. </w:t>
      </w:r>
    </w:p>
    <w:p w:rsidR="00EE6C62" w:rsidRPr="00EE6C62" w:rsidRDefault="00BF457C" w:rsidP="009F1F87">
      <w:pPr>
        <w:pStyle w:val="ListParagraph"/>
        <w:spacing w:before="100" w:beforeAutospacing="1" w:after="100" w:afterAutospacing="1"/>
        <w:jc w:val="both"/>
        <w:rPr>
          <w:rFonts w:ascii="Times New Roman" w:eastAsia="Times New Roman" w:hAnsi="Times New Roman" w:cs="Times New Roman"/>
          <w:sz w:val="28"/>
          <w:szCs w:val="28"/>
        </w:rPr>
      </w:pPr>
      <w:r w:rsidRPr="00EE6C62">
        <w:rPr>
          <w:rFonts w:ascii="Times New Roman" w:eastAsia="Times New Roman" w:hAnsi="Times New Roman" w:cs="Times New Roman"/>
          <w:sz w:val="28"/>
          <w:szCs w:val="28"/>
        </w:rPr>
        <w:t xml:space="preserve">These are similar to </w:t>
      </w:r>
      <w:hyperlink r:id="rId13" w:tooltip="Wireless ad hoc network" w:history="1">
        <w:r w:rsidRPr="00EE6C62">
          <w:rPr>
            <w:rFonts w:ascii="Times New Roman" w:eastAsia="Times New Roman" w:hAnsi="Times New Roman" w:cs="Times New Roman"/>
            <w:sz w:val="28"/>
            <w:szCs w:val="28"/>
          </w:rPr>
          <w:t>wireless ad hoc networks</w:t>
        </w:r>
      </w:hyperlink>
      <w:r w:rsidRPr="00EE6C62">
        <w:rPr>
          <w:rFonts w:ascii="Times New Roman" w:eastAsia="Times New Roman" w:hAnsi="Times New Roman" w:cs="Times New Roman"/>
          <w:sz w:val="28"/>
          <w:szCs w:val="28"/>
        </w:rPr>
        <w:t xml:space="preserve"> in the sense that they rely on wireless connectivity and spontaneous formation of networks so that sensor data can be transported wirelessly. WSNs are spatially distributed </w:t>
      </w:r>
      <w:hyperlink r:id="rId14" w:tooltip="Autonomous" w:history="1">
        <w:r w:rsidRPr="00EE6C62">
          <w:rPr>
            <w:rFonts w:ascii="Times New Roman" w:eastAsia="Times New Roman" w:hAnsi="Times New Roman" w:cs="Times New Roman"/>
            <w:sz w:val="28"/>
            <w:szCs w:val="28"/>
          </w:rPr>
          <w:t>autonomous</w:t>
        </w:r>
      </w:hyperlink>
      <w:r w:rsidRPr="00EE6C62">
        <w:rPr>
          <w:rFonts w:ascii="Times New Roman" w:eastAsia="Times New Roman" w:hAnsi="Times New Roman" w:cs="Times New Roman"/>
          <w:sz w:val="28"/>
          <w:szCs w:val="28"/>
        </w:rPr>
        <w:t xml:space="preserve"> </w:t>
      </w:r>
      <w:hyperlink r:id="rId15" w:tooltip="Sensor" w:history="1">
        <w:r w:rsidRPr="00EE6C62">
          <w:rPr>
            <w:rFonts w:ascii="Times New Roman" w:eastAsia="Times New Roman" w:hAnsi="Times New Roman" w:cs="Times New Roman"/>
            <w:sz w:val="28"/>
            <w:szCs w:val="28"/>
          </w:rPr>
          <w:t>sensors</w:t>
        </w:r>
      </w:hyperlink>
      <w:r w:rsidRPr="00EE6C62">
        <w:rPr>
          <w:rFonts w:ascii="Times New Roman" w:eastAsia="Times New Roman" w:hAnsi="Times New Roman" w:cs="Times New Roman"/>
          <w:sz w:val="28"/>
          <w:szCs w:val="28"/>
        </w:rPr>
        <w:t xml:space="preserve"> to </w:t>
      </w:r>
      <w:r w:rsidRPr="00EE6C62">
        <w:rPr>
          <w:rFonts w:ascii="Times New Roman" w:eastAsia="Times New Roman" w:hAnsi="Times New Roman" w:cs="Times New Roman"/>
          <w:i/>
          <w:iCs/>
          <w:sz w:val="28"/>
          <w:szCs w:val="28"/>
        </w:rPr>
        <w:t>monitor</w:t>
      </w:r>
      <w:r w:rsidRPr="00EE6C62">
        <w:rPr>
          <w:rFonts w:ascii="Times New Roman" w:eastAsia="Times New Roman" w:hAnsi="Times New Roman" w:cs="Times New Roman"/>
          <w:sz w:val="28"/>
          <w:szCs w:val="28"/>
        </w:rPr>
        <w:t xml:space="preserve"> physical or environmental conditions, such as </w:t>
      </w:r>
      <w:hyperlink r:id="rId16" w:tooltip="Temperature" w:history="1">
        <w:r w:rsidRPr="00EE6C62">
          <w:rPr>
            <w:rFonts w:ascii="Times New Roman" w:eastAsia="Times New Roman" w:hAnsi="Times New Roman" w:cs="Times New Roman"/>
            <w:sz w:val="28"/>
            <w:szCs w:val="28"/>
          </w:rPr>
          <w:t>temperature</w:t>
        </w:r>
      </w:hyperlink>
      <w:r w:rsidRPr="00EE6C62">
        <w:rPr>
          <w:rFonts w:ascii="Times New Roman" w:eastAsia="Times New Roman" w:hAnsi="Times New Roman" w:cs="Times New Roman"/>
          <w:sz w:val="28"/>
          <w:szCs w:val="28"/>
        </w:rPr>
        <w:t xml:space="preserve">, </w:t>
      </w:r>
      <w:hyperlink r:id="rId17" w:tooltip="Sound" w:history="1">
        <w:r w:rsidRPr="00EE6C62">
          <w:rPr>
            <w:rFonts w:ascii="Times New Roman" w:eastAsia="Times New Roman" w:hAnsi="Times New Roman" w:cs="Times New Roman"/>
            <w:sz w:val="28"/>
            <w:szCs w:val="28"/>
          </w:rPr>
          <w:t>sound</w:t>
        </w:r>
      </w:hyperlink>
      <w:r w:rsidRPr="00EE6C62">
        <w:rPr>
          <w:rFonts w:ascii="Times New Roman" w:eastAsia="Times New Roman" w:hAnsi="Times New Roman" w:cs="Times New Roman"/>
          <w:sz w:val="28"/>
          <w:szCs w:val="28"/>
        </w:rPr>
        <w:t xml:space="preserve">, </w:t>
      </w:r>
      <w:hyperlink r:id="rId18" w:tooltip="Pressure" w:history="1">
        <w:r w:rsidRPr="00EE6C62">
          <w:rPr>
            <w:rFonts w:ascii="Times New Roman" w:eastAsia="Times New Roman" w:hAnsi="Times New Roman" w:cs="Times New Roman"/>
            <w:sz w:val="28"/>
            <w:szCs w:val="28"/>
          </w:rPr>
          <w:t>pressure</w:t>
        </w:r>
      </w:hyperlink>
      <w:r w:rsidRPr="00EE6C62">
        <w:rPr>
          <w:rFonts w:ascii="Times New Roman" w:eastAsia="Times New Roman" w:hAnsi="Times New Roman" w:cs="Times New Roman"/>
          <w:sz w:val="28"/>
          <w:szCs w:val="28"/>
        </w:rPr>
        <w:t xml:space="preserve">, etc. and to cooperatively pass their data through the network to a main location. The more modern networks are bi-directional, also enabling </w:t>
      </w:r>
      <w:r w:rsidRPr="00EE6C62">
        <w:rPr>
          <w:rFonts w:ascii="Times New Roman" w:eastAsia="Times New Roman" w:hAnsi="Times New Roman" w:cs="Times New Roman"/>
          <w:i/>
          <w:iCs/>
          <w:sz w:val="28"/>
          <w:szCs w:val="28"/>
        </w:rPr>
        <w:t>control</w:t>
      </w:r>
      <w:r w:rsidRPr="00EE6C62">
        <w:rPr>
          <w:rFonts w:ascii="Times New Roman" w:eastAsia="Times New Roman" w:hAnsi="Times New Roman" w:cs="Times New Roman"/>
          <w:sz w:val="28"/>
          <w:szCs w:val="28"/>
        </w:rPr>
        <w:t xml:space="preserve"> of sensor activity. The development of </w:t>
      </w:r>
    </w:p>
    <w:p w:rsidR="00EE6C62" w:rsidRPr="00EE6C62" w:rsidRDefault="00EE6C62" w:rsidP="009F1F87">
      <w:pPr>
        <w:pStyle w:val="ListParagraph"/>
        <w:spacing w:before="100" w:beforeAutospacing="1" w:after="100" w:afterAutospacing="1"/>
        <w:jc w:val="both"/>
        <w:rPr>
          <w:rFonts w:ascii="Times New Roman" w:eastAsia="Times New Roman" w:hAnsi="Times New Roman" w:cs="Times New Roman"/>
          <w:sz w:val="28"/>
          <w:szCs w:val="28"/>
        </w:rPr>
      </w:pPr>
    </w:p>
    <w:p w:rsidR="00BF457C" w:rsidRPr="00EE6C62" w:rsidRDefault="00BF457C" w:rsidP="009F1F87">
      <w:pPr>
        <w:pStyle w:val="ListParagraph"/>
        <w:spacing w:before="100" w:beforeAutospacing="1" w:after="100" w:afterAutospacing="1"/>
        <w:jc w:val="both"/>
        <w:rPr>
          <w:rFonts w:ascii="Times New Roman" w:eastAsia="Times New Roman" w:hAnsi="Times New Roman" w:cs="Times New Roman"/>
          <w:sz w:val="28"/>
          <w:szCs w:val="28"/>
        </w:rPr>
      </w:pPr>
      <w:r w:rsidRPr="00EE6C62">
        <w:rPr>
          <w:rFonts w:ascii="Times New Roman" w:eastAsia="Times New Roman" w:hAnsi="Times New Roman" w:cs="Times New Roman"/>
          <w:sz w:val="28"/>
          <w:szCs w:val="28"/>
        </w:rPr>
        <w:t>wireless sensor networks was motivated by military applications such as battlefield surveillance; today such networks are used in many industrial and consumer applications, such as industrial process monitoring and control, machine health monitoring, and so on</w:t>
      </w:r>
    </w:p>
    <w:p w:rsidR="00EE6C62" w:rsidRPr="00EE6C62" w:rsidRDefault="00EE6C62" w:rsidP="009F1F87">
      <w:pPr>
        <w:pStyle w:val="ListParagraph"/>
        <w:ind w:left="1094"/>
        <w:jc w:val="both"/>
        <w:rPr>
          <w:rFonts w:ascii="Times New Roman" w:hAnsi="Times New Roman" w:cs="Times New Roman"/>
          <w:sz w:val="28"/>
          <w:szCs w:val="28"/>
        </w:rPr>
      </w:pPr>
    </w:p>
    <w:p w:rsidR="00EE6C62" w:rsidRPr="00EE6C62" w:rsidRDefault="00EE6C62" w:rsidP="009F1F87">
      <w:pPr>
        <w:pStyle w:val="ListParagraph"/>
        <w:ind w:left="1094"/>
        <w:jc w:val="both"/>
        <w:rPr>
          <w:rFonts w:ascii="Times New Roman" w:hAnsi="Times New Roman" w:cs="Times New Roman"/>
          <w:sz w:val="28"/>
          <w:szCs w:val="28"/>
        </w:rPr>
      </w:pPr>
    </w:p>
    <w:p w:rsidR="00EE6C62" w:rsidRPr="00EE6C62" w:rsidRDefault="00EE6C62" w:rsidP="009F1F87">
      <w:pPr>
        <w:pStyle w:val="ListParagraph"/>
        <w:ind w:left="1094"/>
        <w:jc w:val="both"/>
        <w:rPr>
          <w:rFonts w:ascii="Times New Roman" w:hAnsi="Times New Roman" w:cs="Times New Roman"/>
          <w:sz w:val="28"/>
          <w:szCs w:val="28"/>
        </w:rPr>
      </w:pPr>
      <w:r w:rsidRPr="00EE6C62">
        <w:rPr>
          <w:rFonts w:ascii="Times New Roman" w:hAnsi="Times New Roman" w:cs="Times New Roman"/>
          <w:noProof/>
          <w:sz w:val="28"/>
          <w:szCs w:val="28"/>
        </w:rPr>
        <w:drawing>
          <wp:inline distT="0" distB="0" distL="0" distR="0" wp14:anchorId="0946CFAD" wp14:editId="7C99E12F">
            <wp:extent cx="6858000" cy="3217545"/>
            <wp:effectExtent l="0" t="0" r="0" b="0"/>
            <wp:docPr id="1" name="Picture 1" descr="Image result for wireless sens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reless sensor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217545"/>
                    </a:xfrm>
                    <a:prstGeom prst="rect">
                      <a:avLst/>
                    </a:prstGeom>
                    <a:noFill/>
                    <a:ln>
                      <a:noFill/>
                    </a:ln>
                  </pic:spPr>
                </pic:pic>
              </a:graphicData>
            </a:graphic>
          </wp:inline>
        </w:drawing>
      </w:r>
    </w:p>
    <w:p w:rsidR="00EE6C62" w:rsidRPr="00EE6C62" w:rsidRDefault="00EE6C62" w:rsidP="009F1F87"/>
    <w:p w:rsidR="00BF457C" w:rsidRPr="000E6F72" w:rsidRDefault="00EE6C62" w:rsidP="009F1F87">
      <w:pPr>
        <w:tabs>
          <w:tab w:val="left" w:pos="2715"/>
        </w:tabs>
        <w:rPr>
          <w:rFonts w:ascii="Times New Roman" w:hAnsi="Times New Roman" w:cs="Times New Roman"/>
          <w:sz w:val="28"/>
          <w:szCs w:val="28"/>
        </w:rPr>
      </w:pPr>
      <w:r w:rsidRPr="00EE6C62">
        <w:tab/>
      </w:r>
      <w:r w:rsidRPr="00EE6C62">
        <w:rPr>
          <w:rFonts w:ascii="Times New Roman" w:hAnsi="Times New Roman" w:cs="Times New Roman"/>
          <w:sz w:val="28"/>
          <w:szCs w:val="28"/>
        </w:rPr>
        <w:t xml:space="preserve">A Sensor is a device that responds and detects some type of input from both the physical or environmental conditions, such as pressure, heat, light, etc. The output of the sensor is generally an electrical signal that is transmitted to a controller for further processing. A Wireless sensor network can be defined as a network of devices that can communicate the information gathered from a monitored field through wireless links. The data is forwarded through multiple nodes, and with a gateway, the data is connected to other networks like </w:t>
      </w:r>
      <w:hyperlink r:id="rId20" w:tgtFrame="_blank" w:history="1">
        <w:r w:rsidRPr="000E6F72">
          <w:rPr>
            <w:rStyle w:val="Hyperlink"/>
            <w:rFonts w:ascii="Times New Roman" w:hAnsi="Times New Roman" w:cs="Times New Roman"/>
            <w:color w:val="auto"/>
            <w:sz w:val="28"/>
            <w:szCs w:val="28"/>
            <w:u w:val="none"/>
          </w:rPr>
          <w:t>wireless Ethernet</w:t>
        </w:r>
      </w:hyperlink>
      <w:r w:rsidRPr="000E6F72">
        <w:rPr>
          <w:rFonts w:ascii="Times New Roman" w:hAnsi="Times New Roman" w:cs="Times New Roman"/>
          <w:sz w:val="28"/>
          <w:szCs w:val="28"/>
        </w:rPr>
        <w:t>.</w:t>
      </w:r>
    </w:p>
    <w:p w:rsidR="00EE6C62" w:rsidRPr="000E6F72" w:rsidRDefault="00EE6C62" w:rsidP="00EE6C62">
      <w:pPr>
        <w:pStyle w:val="Heading3"/>
        <w:spacing w:line="360" w:lineRule="auto"/>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WSN Network Topologies</w:t>
      </w:r>
    </w:p>
    <w:p w:rsidR="00EE6C62" w:rsidRPr="000E6F72" w:rsidRDefault="00EE6C62" w:rsidP="00EE6C62">
      <w:pPr>
        <w:pStyle w:val="NormalWeb"/>
        <w:spacing w:line="360" w:lineRule="auto"/>
        <w:jc w:val="both"/>
        <w:rPr>
          <w:sz w:val="28"/>
          <w:szCs w:val="28"/>
        </w:rPr>
      </w:pPr>
      <w:r w:rsidRPr="000E6F72">
        <w:rPr>
          <w:sz w:val="28"/>
          <w:szCs w:val="28"/>
        </w:rPr>
        <w:t>For radio communication networks, the structure of a WSN includes various topologies like the ones given below.</w:t>
      </w:r>
      <w:bookmarkStart w:id="0" w:name="_GoBack"/>
      <w:bookmarkEnd w:id="0"/>
    </w:p>
    <w:p w:rsidR="00EE6C62" w:rsidRPr="000E6F72" w:rsidRDefault="00EE6C62" w:rsidP="00EE6C62">
      <w:pPr>
        <w:tabs>
          <w:tab w:val="left" w:pos="2715"/>
        </w:tabs>
      </w:pPr>
      <w:r w:rsidRPr="000E6F72">
        <w:rPr>
          <w:noProof/>
        </w:rPr>
        <w:lastRenderedPageBreak/>
        <w:drawing>
          <wp:inline distT="0" distB="0" distL="0" distR="0" wp14:anchorId="2D19E987" wp14:editId="5620A4AD">
            <wp:extent cx="6534150" cy="2266950"/>
            <wp:effectExtent l="0" t="0" r="0" b="0"/>
            <wp:docPr id="5" name="Picture 5" descr="Wireless Sensor Network Topologi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 Sensor Network Topologi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4150" cy="2266950"/>
                    </a:xfrm>
                    <a:prstGeom prst="rect">
                      <a:avLst/>
                    </a:prstGeom>
                    <a:noFill/>
                    <a:ln>
                      <a:noFill/>
                    </a:ln>
                  </pic:spPr>
                </pic:pic>
              </a:graphicData>
            </a:graphic>
          </wp:inline>
        </w:drawing>
      </w:r>
    </w:p>
    <w:p w:rsidR="00EE6C62" w:rsidRPr="000E6F72" w:rsidRDefault="00EE6C62" w:rsidP="00EE6C62">
      <w:pPr>
        <w:pStyle w:val="Heading3"/>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Types of WSNs (Wireless Sensor Networks)</w:t>
      </w:r>
    </w:p>
    <w:p w:rsidR="00EE6C62" w:rsidRPr="000E6F72" w:rsidRDefault="00EE6C62" w:rsidP="00EE6C62">
      <w:pPr>
        <w:ind w:firstLine="720"/>
        <w:rPr>
          <w:rFonts w:ascii="Times New Roman" w:hAnsi="Times New Roman" w:cs="Times New Roman"/>
          <w:sz w:val="28"/>
          <w:szCs w:val="28"/>
        </w:rPr>
      </w:pPr>
    </w:p>
    <w:p w:rsidR="00EE6C62" w:rsidRPr="000E6F72" w:rsidRDefault="00EE6C62" w:rsidP="00EE6C62">
      <w:pPr>
        <w:pStyle w:val="NormalWeb"/>
        <w:jc w:val="both"/>
        <w:rPr>
          <w:sz w:val="28"/>
          <w:szCs w:val="28"/>
        </w:rPr>
      </w:pPr>
      <w:r w:rsidRPr="000E6F72">
        <w:rPr>
          <w:sz w:val="28"/>
          <w:szCs w:val="28"/>
        </w:rPr>
        <w:t xml:space="preserve">Depending on the environment, the </w:t>
      </w:r>
      <w:hyperlink r:id="rId23" w:tgtFrame="_blank" w:history="1">
        <w:r w:rsidRPr="000E6F72">
          <w:rPr>
            <w:rStyle w:val="Hyperlink"/>
            <w:color w:val="auto"/>
            <w:sz w:val="28"/>
            <w:szCs w:val="28"/>
            <w:u w:val="none"/>
          </w:rPr>
          <w:t>types of networks</w:t>
        </w:r>
      </w:hyperlink>
      <w:r w:rsidRPr="000E6F72">
        <w:rPr>
          <w:sz w:val="28"/>
          <w:szCs w:val="28"/>
        </w:rPr>
        <w:t xml:space="preserve"> are decided so that those can be deployed underwater, underground, on land, and so on. Different types of WSNs include:</w:t>
      </w:r>
    </w:p>
    <w:p w:rsidR="00EE6C62" w:rsidRPr="000E6F72" w:rsidRDefault="00EE6C62" w:rsidP="00EE6C62">
      <w:pPr>
        <w:numPr>
          <w:ilvl w:val="0"/>
          <w:numId w:val="15"/>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Terrestrial WSNs</w:t>
      </w:r>
    </w:p>
    <w:p w:rsidR="00EE6C62" w:rsidRPr="000E6F72" w:rsidRDefault="00EE6C62" w:rsidP="00EE6C62">
      <w:pPr>
        <w:numPr>
          <w:ilvl w:val="0"/>
          <w:numId w:val="15"/>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Underground WSNs</w:t>
      </w:r>
    </w:p>
    <w:p w:rsidR="00EE6C62" w:rsidRPr="000E6F72" w:rsidRDefault="00EE6C62" w:rsidP="00EE6C62">
      <w:pPr>
        <w:numPr>
          <w:ilvl w:val="0"/>
          <w:numId w:val="15"/>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Underwater WSNs</w:t>
      </w:r>
    </w:p>
    <w:p w:rsidR="00EE6C62" w:rsidRPr="000E6F72" w:rsidRDefault="00EE6C62" w:rsidP="00EE6C62">
      <w:pPr>
        <w:numPr>
          <w:ilvl w:val="0"/>
          <w:numId w:val="15"/>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Multimedia WSNs</w:t>
      </w:r>
    </w:p>
    <w:p w:rsidR="00EE6C62" w:rsidRPr="000E6F72" w:rsidRDefault="00EE6C62" w:rsidP="00EE6C62">
      <w:pPr>
        <w:numPr>
          <w:ilvl w:val="0"/>
          <w:numId w:val="15"/>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Mobile WSNs</w:t>
      </w:r>
    </w:p>
    <w:p w:rsidR="00EE6C62" w:rsidRPr="000E6F72" w:rsidRDefault="00EE6C62" w:rsidP="00EE6C62">
      <w:pPr>
        <w:pStyle w:val="Heading4"/>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1. Terrestrial WSNs</w:t>
      </w:r>
    </w:p>
    <w:p w:rsidR="00EE6C62" w:rsidRPr="000E6F72" w:rsidRDefault="00EE6C62" w:rsidP="00EE6C62">
      <w:pPr>
        <w:pStyle w:val="NormalWeb"/>
        <w:jc w:val="both"/>
        <w:rPr>
          <w:sz w:val="28"/>
          <w:szCs w:val="28"/>
        </w:rPr>
      </w:pPr>
      <w:r w:rsidRPr="000E6F72">
        <w:rPr>
          <w:sz w:val="28"/>
          <w:szCs w:val="28"/>
        </w:rPr>
        <w:t>Terrestrial WSNs are capable of communicating base stations efficiently, and consist of hundreds to thousands of wireless sensor nodes deployed either in unstructured (ad hoc) or structured (Preplanned) manner. In an unstructured mode, the sensor nodes are randomly distributed within the target area that is dropped from a fixed plane. The preplanned or structured mode considers optimal placement, grid placement, and 2D, 3D placement models.</w:t>
      </w:r>
    </w:p>
    <w:p w:rsidR="00EE6C62" w:rsidRPr="000E6F72" w:rsidRDefault="00EE6C62" w:rsidP="00EE6C62">
      <w:pPr>
        <w:pStyle w:val="NormalWeb"/>
        <w:jc w:val="both"/>
        <w:rPr>
          <w:sz w:val="28"/>
          <w:szCs w:val="28"/>
        </w:rPr>
      </w:pPr>
      <w:r w:rsidRPr="000E6F72">
        <w:rPr>
          <w:sz w:val="28"/>
          <w:szCs w:val="28"/>
        </w:rPr>
        <w:t xml:space="preserve">In this WSN, the </w:t>
      </w:r>
      <w:hyperlink r:id="rId24" w:tgtFrame="_blank" w:history="1">
        <w:r w:rsidRPr="000E6F72">
          <w:rPr>
            <w:rStyle w:val="Hyperlink"/>
            <w:color w:val="auto"/>
            <w:sz w:val="28"/>
            <w:szCs w:val="28"/>
            <w:u w:val="none"/>
          </w:rPr>
          <w:t xml:space="preserve">battery power </w:t>
        </w:r>
      </w:hyperlink>
      <w:r w:rsidRPr="000E6F72">
        <w:rPr>
          <w:sz w:val="28"/>
          <w:szCs w:val="28"/>
        </w:rPr>
        <w:t>is limited; however, the battery is equipped with solar cells as a secondary power source. The Energy conservation of these WSNs is achieved by using low duty cycle operations, minimizing delays, and optimal routing, and so on.</w:t>
      </w:r>
    </w:p>
    <w:p w:rsidR="00EE6C62" w:rsidRPr="000E6F72" w:rsidRDefault="00EE6C62" w:rsidP="00EE6C62">
      <w:pPr>
        <w:pStyle w:val="Heading4"/>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2. Underground WSNs</w:t>
      </w:r>
    </w:p>
    <w:p w:rsidR="00EE6C62" w:rsidRPr="000E6F72" w:rsidRDefault="00EE6C62" w:rsidP="00EE6C62">
      <w:pPr>
        <w:pStyle w:val="NormalWeb"/>
        <w:jc w:val="both"/>
        <w:rPr>
          <w:sz w:val="28"/>
          <w:szCs w:val="28"/>
        </w:rPr>
      </w:pPr>
      <w:r w:rsidRPr="000E6F72">
        <w:rPr>
          <w:sz w:val="28"/>
          <w:szCs w:val="28"/>
        </w:rPr>
        <w:t>The underground wireless sensor networks are more expensive than the terrestrial WSNs in terms of deployment, maintenance, and equipment cost considerations and careful planning. The WSNs networks consist of a number of sensor nodes that are hidden in the ground to monitor underground conditions. To relay information from the sensor nodes to the base station, additional sink nodes are located above the ground.</w:t>
      </w:r>
    </w:p>
    <w:p w:rsidR="00EE6C62" w:rsidRPr="000E6F72" w:rsidRDefault="00EE6C62" w:rsidP="00EE6C62">
      <w:pPr>
        <w:rPr>
          <w:rFonts w:ascii="Times New Roman" w:hAnsi="Times New Roman" w:cs="Times New Roman"/>
          <w:sz w:val="28"/>
          <w:szCs w:val="28"/>
        </w:rPr>
      </w:pPr>
      <w:r w:rsidRPr="000E6F72">
        <w:rPr>
          <w:rFonts w:ascii="Times New Roman" w:hAnsi="Times New Roman" w:cs="Times New Roman"/>
          <w:noProof/>
          <w:sz w:val="28"/>
          <w:szCs w:val="28"/>
        </w:rPr>
        <w:lastRenderedPageBreak/>
        <w:drawing>
          <wp:inline distT="0" distB="0" distL="0" distR="0" wp14:anchorId="15C595CB" wp14:editId="58104C95">
            <wp:extent cx="3524250" cy="2295525"/>
            <wp:effectExtent l="0" t="0" r="0" b="0"/>
            <wp:docPr id="8" name="Picture 8" descr="Underground WS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ground WSNs">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24250" cy="2295525"/>
                    </a:xfrm>
                    <a:prstGeom prst="rect">
                      <a:avLst/>
                    </a:prstGeom>
                    <a:noFill/>
                    <a:ln>
                      <a:noFill/>
                    </a:ln>
                  </pic:spPr>
                </pic:pic>
              </a:graphicData>
            </a:graphic>
          </wp:inline>
        </w:drawing>
      </w:r>
      <w:r w:rsidRPr="000E6F72">
        <w:rPr>
          <w:rFonts w:ascii="Times New Roman" w:hAnsi="Times New Roman" w:cs="Times New Roman"/>
          <w:sz w:val="28"/>
          <w:szCs w:val="28"/>
        </w:rPr>
        <w:t xml:space="preserve"> </w:t>
      </w:r>
    </w:p>
    <w:p w:rsidR="00EE6C62" w:rsidRPr="000E6F72" w:rsidRDefault="00EE6C62" w:rsidP="00EE6C62">
      <w:pPr>
        <w:pStyle w:val="NormalWeb"/>
        <w:jc w:val="both"/>
        <w:rPr>
          <w:sz w:val="28"/>
          <w:szCs w:val="28"/>
        </w:rPr>
      </w:pPr>
      <w:r w:rsidRPr="000E6F72">
        <w:rPr>
          <w:sz w:val="28"/>
          <w:szCs w:val="28"/>
        </w:rPr>
        <w:t>The underground wireless sensor networks deployed into the ground are difficult to recharge. The sensor battery nodes equipped with a limited battery power are difficult to recharge. In addition to this, the underground environment makes wireless communication a challenge due to high level of attenuation and signal loss.</w:t>
      </w:r>
    </w:p>
    <w:p w:rsidR="003B4276" w:rsidRPr="000E6F72" w:rsidRDefault="003B4276" w:rsidP="003B4276">
      <w:pPr>
        <w:pStyle w:val="Heading4"/>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 xml:space="preserve">3. </w:t>
      </w:r>
      <w:proofErr w:type="gramStart"/>
      <w:r w:rsidRPr="000E6F72">
        <w:rPr>
          <w:rFonts w:ascii="Times New Roman" w:hAnsi="Times New Roman" w:cs="Times New Roman"/>
          <w:color w:val="auto"/>
          <w:sz w:val="28"/>
          <w:szCs w:val="28"/>
        </w:rPr>
        <w:t>Under</w:t>
      </w:r>
      <w:proofErr w:type="gramEnd"/>
      <w:r w:rsidRPr="000E6F72">
        <w:rPr>
          <w:rFonts w:ascii="Times New Roman" w:hAnsi="Times New Roman" w:cs="Times New Roman"/>
          <w:color w:val="auto"/>
          <w:sz w:val="28"/>
          <w:szCs w:val="28"/>
        </w:rPr>
        <w:t xml:space="preserve"> Water WSNs</w:t>
      </w:r>
    </w:p>
    <w:p w:rsidR="003B4276" w:rsidRPr="000E6F72" w:rsidRDefault="003B4276" w:rsidP="00EE6C62">
      <w:pPr>
        <w:pStyle w:val="NormalWeb"/>
        <w:jc w:val="both"/>
        <w:rPr>
          <w:sz w:val="28"/>
          <w:szCs w:val="28"/>
        </w:rPr>
      </w:pPr>
      <w:r w:rsidRPr="000E6F72">
        <w:rPr>
          <w:sz w:val="28"/>
          <w:szCs w:val="28"/>
        </w:rPr>
        <w:t>More than 70% of the earth is occupied with water. These networks consist of a number of sensor nodes and vehicles deployed under water. Autonomous underwater vehicles are used for gathering data from these sensor nodes. A challenge of underwater communication is a long propagation delay, and bandwidth and sensor failures.</w:t>
      </w:r>
    </w:p>
    <w:p w:rsidR="003B4276" w:rsidRPr="000E6F72" w:rsidRDefault="00EE6C62" w:rsidP="00EE6C62">
      <w:pPr>
        <w:rPr>
          <w:rFonts w:ascii="Times New Roman" w:hAnsi="Times New Roman" w:cs="Times New Roman"/>
          <w:sz w:val="28"/>
          <w:szCs w:val="28"/>
        </w:rPr>
      </w:pPr>
      <w:r w:rsidRPr="000E6F72">
        <w:rPr>
          <w:rFonts w:ascii="Times New Roman" w:hAnsi="Times New Roman" w:cs="Times New Roman"/>
          <w:noProof/>
          <w:sz w:val="28"/>
          <w:szCs w:val="28"/>
        </w:rPr>
        <w:drawing>
          <wp:inline distT="0" distB="0" distL="0" distR="0" wp14:anchorId="126A15E0" wp14:editId="0AD5F823">
            <wp:extent cx="4238625" cy="2009775"/>
            <wp:effectExtent l="0" t="0" r="0" b="0"/>
            <wp:docPr id="7" name="Picture 7" descr="Under Water WS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 Water WSN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2009775"/>
                    </a:xfrm>
                    <a:prstGeom prst="rect">
                      <a:avLst/>
                    </a:prstGeom>
                    <a:noFill/>
                    <a:ln>
                      <a:noFill/>
                    </a:ln>
                  </pic:spPr>
                </pic:pic>
              </a:graphicData>
            </a:graphic>
          </wp:inline>
        </w:drawing>
      </w:r>
    </w:p>
    <w:p w:rsidR="003B4276" w:rsidRPr="000E6F72" w:rsidRDefault="003B4276" w:rsidP="003B4276">
      <w:pPr>
        <w:pStyle w:val="Heading4"/>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4. Multimedia WSNs</w:t>
      </w:r>
    </w:p>
    <w:p w:rsidR="003B4276" w:rsidRPr="000E6F72" w:rsidRDefault="003B4276" w:rsidP="003B4276">
      <w:pPr>
        <w:pStyle w:val="NormalWeb"/>
        <w:jc w:val="both"/>
        <w:rPr>
          <w:sz w:val="28"/>
          <w:szCs w:val="28"/>
        </w:rPr>
      </w:pPr>
      <w:proofErr w:type="spellStart"/>
      <w:r w:rsidRPr="000E6F72">
        <w:rPr>
          <w:sz w:val="28"/>
          <w:szCs w:val="28"/>
        </w:rPr>
        <w:t>Muttimedia</w:t>
      </w:r>
      <w:proofErr w:type="spellEnd"/>
      <w:r w:rsidRPr="000E6F72">
        <w:rPr>
          <w:sz w:val="28"/>
          <w:szCs w:val="28"/>
        </w:rPr>
        <w:t xml:space="preserve"> wireless sensor networks have been proposed to enable tracking and monitoring of events in the form of multimedia, such as imaging, video, and audio. These networks consist of low-cost sensor nodes equipped with </w:t>
      </w:r>
      <w:proofErr w:type="spellStart"/>
      <w:r w:rsidRPr="000E6F72">
        <w:rPr>
          <w:sz w:val="28"/>
          <w:szCs w:val="28"/>
        </w:rPr>
        <w:t>micrpphones</w:t>
      </w:r>
      <w:proofErr w:type="spellEnd"/>
      <w:r w:rsidRPr="000E6F72">
        <w:rPr>
          <w:sz w:val="28"/>
          <w:szCs w:val="28"/>
        </w:rPr>
        <w:t xml:space="preserve"> and </w:t>
      </w:r>
      <w:proofErr w:type="spellStart"/>
      <w:r w:rsidRPr="000E6F72">
        <w:rPr>
          <w:sz w:val="28"/>
          <w:szCs w:val="28"/>
        </w:rPr>
        <w:t>cameras.These</w:t>
      </w:r>
      <w:proofErr w:type="spellEnd"/>
      <w:r w:rsidRPr="000E6F72">
        <w:rPr>
          <w:sz w:val="28"/>
          <w:szCs w:val="28"/>
        </w:rPr>
        <w:t xml:space="preserve"> nodes are interconnected with each other over a wireless connection for data compression, data retrieval and correlation.</w:t>
      </w:r>
    </w:p>
    <w:p w:rsidR="003B4276" w:rsidRPr="000E6F72" w:rsidRDefault="003B4276" w:rsidP="00EE6C62">
      <w:pPr>
        <w:rPr>
          <w:rFonts w:ascii="Times New Roman" w:hAnsi="Times New Roman" w:cs="Times New Roman"/>
          <w:sz w:val="28"/>
          <w:szCs w:val="28"/>
        </w:rPr>
      </w:pPr>
    </w:p>
    <w:p w:rsidR="00EE6C62" w:rsidRPr="000E6F72" w:rsidRDefault="00EE6C62" w:rsidP="00EE6C62">
      <w:pPr>
        <w:rPr>
          <w:ins w:id="1" w:author="Unknown"/>
          <w:rFonts w:ascii="Times New Roman" w:hAnsi="Times New Roman" w:cs="Times New Roman"/>
          <w:sz w:val="28"/>
          <w:szCs w:val="28"/>
        </w:rPr>
      </w:pPr>
      <w:r w:rsidRPr="000E6F72">
        <w:rPr>
          <w:rFonts w:ascii="Times New Roman" w:hAnsi="Times New Roman" w:cs="Times New Roman"/>
          <w:noProof/>
          <w:sz w:val="28"/>
          <w:szCs w:val="28"/>
        </w:rPr>
        <w:lastRenderedPageBreak/>
        <w:drawing>
          <wp:inline distT="0" distB="0" distL="0" distR="0" wp14:anchorId="2F8142CF" wp14:editId="0CECBED1">
            <wp:extent cx="3819525" cy="2085975"/>
            <wp:effectExtent l="0" t="0" r="0" b="0"/>
            <wp:docPr id="6" name="Picture 6" descr="Multimedia WS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media WSN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ins w:id="2" w:author="Unknown">
        <w:r w:rsidRPr="000E6F72">
          <w:rPr>
            <w:rFonts w:ascii="Times New Roman" w:hAnsi="Times New Roman" w:cs="Times New Roman"/>
            <w:sz w:val="28"/>
            <w:szCs w:val="28"/>
          </w:rPr>
          <w:t xml:space="preserve"> </w:t>
        </w:r>
      </w:ins>
    </w:p>
    <w:p w:rsidR="003B4276" w:rsidRPr="000E6F72" w:rsidRDefault="003B4276" w:rsidP="003B4276">
      <w:pPr>
        <w:pStyle w:val="Heading4"/>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5. Mobile WSNs</w:t>
      </w:r>
    </w:p>
    <w:p w:rsidR="00EE6C62" w:rsidRPr="000E6F72" w:rsidRDefault="003B4276" w:rsidP="003B4276">
      <w:pPr>
        <w:pStyle w:val="NormalWeb"/>
        <w:jc w:val="both"/>
        <w:rPr>
          <w:sz w:val="28"/>
          <w:szCs w:val="28"/>
        </w:rPr>
      </w:pPr>
      <w:r w:rsidRPr="000E6F72">
        <w:rPr>
          <w:sz w:val="28"/>
          <w:szCs w:val="28"/>
        </w:rPr>
        <w:t>These networks consist of a collection of sensor nodes that can be moved on their own and can be interacted with the physical environment. The mobile nodes have the ability to compute sense and communicate.</w:t>
      </w:r>
    </w:p>
    <w:p w:rsidR="003B4276" w:rsidRPr="000E6F72" w:rsidRDefault="003B4276" w:rsidP="003B4276">
      <w:pPr>
        <w:pStyle w:val="Heading3"/>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Limitations of Wireless Sensor Networks</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Possess very little storage capacity – a few hundred kilobytes</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Possess modest processing power-8MHz</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Works in short communication range – consumes a lot of power</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Requires minimal energy – constrains protocols</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Have batteries with a finite life time</w:t>
      </w:r>
    </w:p>
    <w:p w:rsidR="003B4276" w:rsidRPr="000E6F72" w:rsidRDefault="003B4276" w:rsidP="003B4276">
      <w:pPr>
        <w:numPr>
          <w:ilvl w:val="0"/>
          <w:numId w:val="16"/>
        </w:numPr>
        <w:spacing w:before="100" w:beforeAutospacing="1" w:after="100" w:afterAutospacing="1" w:line="240" w:lineRule="auto"/>
        <w:jc w:val="both"/>
        <w:rPr>
          <w:rFonts w:ascii="Times New Roman" w:hAnsi="Times New Roman" w:cs="Times New Roman"/>
          <w:sz w:val="28"/>
          <w:szCs w:val="28"/>
        </w:rPr>
      </w:pPr>
      <w:r w:rsidRPr="000E6F72">
        <w:rPr>
          <w:rFonts w:ascii="Times New Roman" w:hAnsi="Times New Roman" w:cs="Times New Roman"/>
          <w:sz w:val="28"/>
          <w:szCs w:val="28"/>
        </w:rPr>
        <w:t>Passive devices provide little energy</w:t>
      </w:r>
    </w:p>
    <w:p w:rsidR="003B4276" w:rsidRPr="000E6F72" w:rsidRDefault="003B4276" w:rsidP="003B4276">
      <w:pPr>
        <w:pStyle w:val="Heading3"/>
        <w:jc w:val="both"/>
        <w:rPr>
          <w:rFonts w:ascii="Times New Roman" w:hAnsi="Times New Roman" w:cs="Times New Roman"/>
          <w:color w:val="auto"/>
          <w:sz w:val="28"/>
          <w:szCs w:val="28"/>
        </w:rPr>
      </w:pPr>
      <w:r w:rsidRPr="000E6F72">
        <w:rPr>
          <w:rFonts w:ascii="Times New Roman" w:hAnsi="Times New Roman" w:cs="Times New Roman"/>
          <w:color w:val="auto"/>
          <w:sz w:val="28"/>
          <w:szCs w:val="28"/>
        </w:rPr>
        <w:t>Wireless Sensor Networks Applications</w:t>
      </w:r>
    </w:p>
    <w:p w:rsidR="003B4276" w:rsidRPr="000E6F72" w:rsidRDefault="003B4276" w:rsidP="003B4276">
      <w:pPr>
        <w:pStyle w:val="NormalWeb"/>
        <w:jc w:val="both"/>
      </w:pPr>
      <w:r w:rsidRPr="000E6F72">
        <w:rPr>
          <w:noProof/>
        </w:rPr>
        <w:drawing>
          <wp:anchor distT="0" distB="0" distL="114300" distR="114300" simplePos="0" relativeHeight="251658240" behindDoc="0" locked="0" layoutInCell="1" allowOverlap="1" wp14:anchorId="2912ED70" wp14:editId="562BBAED">
            <wp:simplePos x="0" y="0"/>
            <wp:positionH relativeFrom="column">
              <wp:align>left</wp:align>
            </wp:positionH>
            <wp:positionV relativeFrom="paragraph">
              <wp:align>top</wp:align>
            </wp:positionV>
            <wp:extent cx="3952875" cy="2533650"/>
            <wp:effectExtent l="0" t="0" r="0" b="0"/>
            <wp:wrapSquare wrapText="bothSides"/>
            <wp:docPr id="9" name="Picture 9" descr="Wireless Sensor Networks Applica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less Sensor Networks Applications">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52875" cy="2533650"/>
                    </a:xfrm>
                    <a:prstGeom prst="rect">
                      <a:avLst/>
                    </a:prstGeom>
                    <a:noFill/>
                    <a:ln>
                      <a:noFill/>
                    </a:ln>
                  </pic:spPr>
                </pic:pic>
              </a:graphicData>
            </a:graphic>
          </wp:anchor>
        </w:drawing>
      </w:r>
      <w:r w:rsidRPr="000E6F72">
        <w:br w:type="textWrapping" w:clear="all"/>
      </w:r>
    </w:p>
    <w:sectPr w:rsidR="003B4276" w:rsidRPr="000E6F72" w:rsidSect="008C5DA9">
      <w:footerReference w:type="default" r:id="rId33"/>
      <w:pgSz w:w="12240" w:h="15840"/>
      <w:pgMar w:top="720" w:right="720"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66E" w:rsidRDefault="0060366E" w:rsidP="00B8179C">
      <w:pPr>
        <w:spacing w:after="0" w:line="240" w:lineRule="auto"/>
      </w:pPr>
      <w:r>
        <w:separator/>
      </w:r>
    </w:p>
  </w:endnote>
  <w:endnote w:type="continuationSeparator" w:id="0">
    <w:p w:rsidR="0060366E" w:rsidRDefault="0060366E" w:rsidP="00B8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6808"/>
      <w:docPartObj>
        <w:docPartGallery w:val="Page Numbers (Bottom of Page)"/>
        <w:docPartUnique/>
      </w:docPartObj>
    </w:sdtPr>
    <w:sdtEndPr/>
    <w:sdtContent>
      <w:p w:rsidR="00B8179C" w:rsidRDefault="00D8291D">
        <w:pPr>
          <w:pStyle w:val="Footer"/>
          <w:jc w:val="center"/>
        </w:pPr>
        <w:r>
          <w:fldChar w:fldCharType="begin"/>
        </w:r>
        <w:r>
          <w:instrText xml:space="preserve"> PAGE   \* MERGEFORMAT </w:instrText>
        </w:r>
        <w:r>
          <w:fldChar w:fldCharType="separate"/>
        </w:r>
        <w:r w:rsidR="009F1F87">
          <w:rPr>
            <w:noProof/>
          </w:rPr>
          <w:t>10</w:t>
        </w:r>
        <w:r>
          <w:rPr>
            <w:noProof/>
          </w:rPr>
          <w:fldChar w:fldCharType="end"/>
        </w:r>
      </w:p>
    </w:sdtContent>
  </w:sdt>
  <w:p w:rsidR="00B8179C" w:rsidRDefault="00B81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66E" w:rsidRDefault="0060366E" w:rsidP="00B8179C">
      <w:pPr>
        <w:spacing w:after="0" w:line="240" w:lineRule="auto"/>
      </w:pPr>
      <w:r>
        <w:separator/>
      </w:r>
    </w:p>
  </w:footnote>
  <w:footnote w:type="continuationSeparator" w:id="0">
    <w:p w:rsidR="0060366E" w:rsidRDefault="0060366E" w:rsidP="00B81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5953"/>
    <w:multiLevelType w:val="hybridMultilevel"/>
    <w:tmpl w:val="1B2C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36DB"/>
    <w:multiLevelType w:val="hybridMultilevel"/>
    <w:tmpl w:val="1A4A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1393"/>
    <w:multiLevelType w:val="hybridMultilevel"/>
    <w:tmpl w:val="457CF618"/>
    <w:lvl w:ilvl="0" w:tplc="238C2274">
      <w:start w:val="1"/>
      <w:numFmt w:val="decimal"/>
      <w:lvlText w:val="%1."/>
      <w:lvlJc w:val="left"/>
      <w:pPr>
        <w:ind w:left="720" w:hanging="360"/>
      </w:pPr>
      <w:rPr>
        <w:rFonts w:ascii="Arial" w:hAnsi="Arial" w:cs="Arial" w:hint="default"/>
        <w:sz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66DBB"/>
    <w:multiLevelType w:val="multilevel"/>
    <w:tmpl w:val="B782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DB0F4F"/>
    <w:multiLevelType w:val="multilevel"/>
    <w:tmpl w:val="015C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D62AD"/>
    <w:multiLevelType w:val="hybridMultilevel"/>
    <w:tmpl w:val="8E4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64F34"/>
    <w:multiLevelType w:val="multilevel"/>
    <w:tmpl w:val="BE38F3B6"/>
    <w:lvl w:ilvl="0">
      <w:start w:val="1"/>
      <w:numFmt w:val="decimal"/>
      <w:lvlText w:val="%1."/>
      <w:lvlJc w:val="left"/>
      <w:pPr>
        <w:ind w:left="720" w:hanging="360"/>
      </w:pPr>
      <w:rPr>
        <w:rFonts w:hint="default"/>
      </w:rPr>
    </w:lvl>
    <w:lvl w:ilvl="1">
      <w:start w:val="2"/>
      <w:numFmt w:val="decimal"/>
      <w:isLgl/>
      <w:lvlText w:val="%1.%2"/>
      <w:lvlJc w:val="left"/>
      <w:pPr>
        <w:ind w:left="1042" w:hanging="675"/>
      </w:pPr>
      <w:rPr>
        <w:rFonts w:hint="default"/>
      </w:rPr>
    </w:lvl>
    <w:lvl w:ilvl="2">
      <w:start w:val="2"/>
      <w:numFmt w:val="decimal"/>
      <w:isLgl/>
      <w:lvlText w:val="%1.%2.%3"/>
      <w:lvlJc w:val="left"/>
      <w:pPr>
        <w:ind w:left="862" w:hanging="720"/>
      </w:pPr>
      <w:rPr>
        <w:rFonts w:hint="default"/>
      </w:rPr>
    </w:lvl>
    <w:lvl w:ilvl="3">
      <w:start w:val="1"/>
      <w:numFmt w:val="decimal"/>
      <w:isLgl/>
      <w:lvlText w:val="%1.%2.%3.%4"/>
      <w:lvlJc w:val="left"/>
      <w:pPr>
        <w:ind w:left="1461" w:hanging="108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835" w:hanging="144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2209" w:hanging="1800"/>
      </w:pPr>
      <w:rPr>
        <w:rFonts w:hint="default"/>
      </w:rPr>
    </w:lvl>
    <w:lvl w:ilvl="8">
      <w:start w:val="1"/>
      <w:numFmt w:val="decimal"/>
      <w:isLgl/>
      <w:lvlText w:val="%1.%2.%3.%4.%5.%6.%7.%8.%9"/>
      <w:lvlJc w:val="left"/>
      <w:pPr>
        <w:ind w:left="2576" w:hanging="2160"/>
      </w:pPr>
      <w:rPr>
        <w:rFonts w:hint="default"/>
      </w:rPr>
    </w:lvl>
  </w:abstractNum>
  <w:abstractNum w:abstractNumId="7">
    <w:nsid w:val="410A5CE0"/>
    <w:multiLevelType w:val="hybridMultilevel"/>
    <w:tmpl w:val="8C0A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40FCC"/>
    <w:multiLevelType w:val="hybridMultilevel"/>
    <w:tmpl w:val="E036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F307C0"/>
    <w:multiLevelType w:val="hybridMultilevel"/>
    <w:tmpl w:val="457CF618"/>
    <w:lvl w:ilvl="0" w:tplc="238C2274">
      <w:start w:val="1"/>
      <w:numFmt w:val="decimal"/>
      <w:lvlText w:val="%1."/>
      <w:lvlJc w:val="left"/>
      <w:pPr>
        <w:ind w:left="720" w:hanging="360"/>
      </w:pPr>
      <w:rPr>
        <w:rFonts w:ascii="Arial" w:hAnsi="Arial" w:cs="Arial" w:hint="default"/>
        <w:sz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E10BF"/>
    <w:multiLevelType w:val="hybridMultilevel"/>
    <w:tmpl w:val="433E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5700DF"/>
    <w:multiLevelType w:val="hybridMultilevel"/>
    <w:tmpl w:val="EB5A6F8A"/>
    <w:lvl w:ilvl="0" w:tplc="0A78E806">
      <w:start w:val="1"/>
      <w:numFmt w:val="decimal"/>
      <w:lvlText w:val="%1."/>
      <w:lvlJc w:val="left"/>
      <w:pPr>
        <w:ind w:left="720" w:hanging="360"/>
      </w:pPr>
      <w:rPr>
        <w:rFonts w:hint="default"/>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E45F6"/>
    <w:multiLevelType w:val="hybridMultilevel"/>
    <w:tmpl w:val="77F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C67FC5"/>
    <w:multiLevelType w:val="hybridMultilevel"/>
    <w:tmpl w:val="C9E6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80FD6"/>
    <w:multiLevelType w:val="hybridMultilevel"/>
    <w:tmpl w:val="9B72D420"/>
    <w:lvl w:ilvl="0" w:tplc="37482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A26C5C"/>
    <w:multiLevelType w:val="hybridMultilevel"/>
    <w:tmpl w:val="95F41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9"/>
  </w:num>
  <w:num w:numId="5">
    <w:abstractNumId w:val="2"/>
  </w:num>
  <w:num w:numId="6">
    <w:abstractNumId w:val="8"/>
  </w:num>
  <w:num w:numId="7">
    <w:abstractNumId w:val="0"/>
  </w:num>
  <w:num w:numId="8">
    <w:abstractNumId w:val="14"/>
  </w:num>
  <w:num w:numId="9">
    <w:abstractNumId w:val="10"/>
  </w:num>
  <w:num w:numId="10">
    <w:abstractNumId w:val="5"/>
  </w:num>
  <w:num w:numId="11">
    <w:abstractNumId w:val="13"/>
  </w:num>
  <w:num w:numId="12">
    <w:abstractNumId w:val="12"/>
  </w:num>
  <w:num w:numId="13">
    <w:abstractNumId w:val="7"/>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10"/>
    <w:rsid w:val="00001F5B"/>
    <w:rsid w:val="00040CFB"/>
    <w:rsid w:val="0005187C"/>
    <w:rsid w:val="00052201"/>
    <w:rsid w:val="00067641"/>
    <w:rsid w:val="00095573"/>
    <w:rsid w:val="000E6F72"/>
    <w:rsid w:val="000F409D"/>
    <w:rsid w:val="000F6AA1"/>
    <w:rsid w:val="001114B6"/>
    <w:rsid w:val="0011745F"/>
    <w:rsid w:val="001901CD"/>
    <w:rsid w:val="001B092A"/>
    <w:rsid w:val="001B6710"/>
    <w:rsid w:val="00201E6B"/>
    <w:rsid w:val="002115FA"/>
    <w:rsid w:val="00220F19"/>
    <w:rsid w:val="00225C36"/>
    <w:rsid w:val="002377B7"/>
    <w:rsid w:val="00263BE0"/>
    <w:rsid w:val="002F407F"/>
    <w:rsid w:val="003411AE"/>
    <w:rsid w:val="003A139F"/>
    <w:rsid w:val="003B4276"/>
    <w:rsid w:val="003D53F7"/>
    <w:rsid w:val="00405639"/>
    <w:rsid w:val="00410982"/>
    <w:rsid w:val="004506ED"/>
    <w:rsid w:val="004A07BB"/>
    <w:rsid w:val="004E02E0"/>
    <w:rsid w:val="005106B1"/>
    <w:rsid w:val="00514277"/>
    <w:rsid w:val="00527801"/>
    <w:rsid w:val="005415D1"/>
    <w:rsid w:val="00595D0D"/>
    <w:rsid w:val="0060366E"/>
    <w:rsid w:val="006055C9"/>
    <w:rsid w:val="006309FA"/>
    <w:rsid w:val="00637B9C"/>
    <w:rsid w:val="00640D49"/>
    <w:rsid w:val="00675569"/>
    <w:rsid w:val="0070148B"/>
    <w:rsid w:val="00785232"/>
    <w:rsid w:val="00787545"/>
    <w:rsid w:val="00792462"/>
    <w:rsid w:val="00800A3E"/>
    <w:rsid w:val="00846E69"/>
    <w:rsid w:val="00854BD7"/>
    <w:rsid w:val="00856247"/>
    <w:rsid w:val="008B747B"/>
    <w:rsid w:val="008C5DA9"/>
    <w:rsid w:val="008F022D"/>
    <w:rsid w:val="00965188"/>
    <w:rsid w:val="00965AD0"/>
    <w:rsid w:val="00990A46"/>
    <w:rsid w:val="009F1F87"/>
    <w:rsid w:val="00A32994"/>
    <w:rsid w:val="00A36A66"/>
    <w:rsid w:val="00A37384"/>
    <w:rsid w:val="00A710FD"/>
    <w:rsid w:val="00AA3341"/>
    <w:rsid w:val="00AB2878"/>
    <w:rsid w:val="00B20E13"/>
    <w:rsid w:val="00B30ECB"/>
    <w:rsid w:val="00B8179C"/>
    <w:rsid w:val="00BA2890"/>
    <w:rsid w:val="00BA3BF4"/>
    <w:rsid w:val="00BC340A"/>
    <w:rsid w:val="00BD0BE1"/>
    <w:rsid w:val="00BF457C"/>
    <w:rsid w:val="00C77158"/>
    <w:rsid w:val="00C928AB"/>
    <w:rsid w:val="00CA1311"/>
    <w:rsid w:val="00CA5C68"/>
    <w:rsid w:val="00CB70B3"/>
    <w:rsid w:val="00CF7C8B"/>
    <w:rsid w:val="00D43618"/>
    <w:rsid w:val="00D57861"/>
    <w:rsid w:val="00D579F7"/>
    <w:rsid w:val="00D8291D"/>
    <w:rsid w:val="00DC0440"/>
    <w:rsid w:val="00E048B6"/>
    <w:rsid w:val="00E339C5"/>
    <w:rsid w:val="00E5624D"/>
    <w:rsid w:val="00E93C39"/>
    <w:rsid w:val="00E96BA5"/>
    <w:rsid w:val="00EB6AD7"/>
    <w:rsid w:val="00EC42E1"/>
    <w:rsid w:val="00ED5E62"/>
    <w:rsid w:val="00EE4437"/>
    <w:rsid w:val="00EE6C62"/>
    <w:rsid w:val="00EF23C1"/>
    <w:rsid w:val="00F03707"/>
    <w:rsid w:val="00F754E0"/>
    <w:rsid w:val="00F75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C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462"/>
    <w:rPr>
      <w:rFonts w:ascii="Times New Roman" w:eastAsia="Times New Roman" w:hAnsi="Times New Roman" w:cs="Times New Roman"/>
      <w:b/>
      <w:bCs/>
      <w:sz w:val="36"/>
      <w:szCs w:val="36"/>
    </w:rPr>
  </w:style>
  <w:style w:type="paragraph" w:styleId="NormalWeb">
    <w:name w:val="Normal (Web)"/>
    <w:basedOn w:val="Normal"/>
    <w:uiPriority w:val="99"/>
    <w:unhideWhenUsed/>
    <w:rsid w:val="007924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1AE"/>
    <w:rPr>
      <w:rFonts w:ascii="Tahoma" w:hAnsi="Tahoma" w:cs="Tahoma"/>
      <w:sz w:val="16"/>
      <w:szCs w:val="16"/>
    </w:rPr>
  </w:style>
  <w:style w:type="paragraph" w:styleId="ListParagraph">
    <w:name w:val="List Paragraph"/>
    <w:basedOn w:val="Normal"/>
    <w:uiPriority w:val="34"/>
    <w:qFormat/>
    <w:rsid w:val="00052201"/>
    <w:pPr>
      <w:ind w:left="720"/>
      <w:contextualSpacing/>
    </w:pPr>
  </w:style>
  <w:style w:type="paragraph" w:styleId="Header">
    <w:name w:val="header"/>
    <w:basedOn w:val="Normal"/>
    <w:link w:val="HeaderChar"/>
    <w:uiPriority w:val="99"/>
    <w:semiHidden/>
    <w:unhideWhenUsed/>
    <w:rsid w:val="00B817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79C"/>
  </w:style>
  <w:style w:type="paragraph" w:styleId="Footer">
    <w:name w:val="footer"/>
    <w:basedOn w:val="Normal"/>
    <w:link w:val="FooterChar"/>
    <w:uiPriority w:val="99"/>
    <w:unhideWhenUsed/>
    <w:rsid w:val="00B8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9C"/>
  </w:style>
  <w:style w:type="table" w:styleId="TableGrid">
    <w:name w:val="Table Grid"/>
    <w:basedOn w:val="TableNormal"/>
    <w:uiPriority w:val="59"/>
    <w:rsid w:val="00BC3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F457C"/>
    <w:rPr>
      <w:color w:val="0000FF"/>
      <w:u w:val="single"/>
    </w:rPr>
  </w:style>
  <w:style w:type="character" w:customStyle="1" w:styleId="Heading3Char">
    <w:name w:val="Heading 3 Char"/>
    <w:basedOn w:val="DefaultParagraphFont"/>
    <w:link w:val="Heading3"/>
    <w:uiPriority w:val="9"/>
    <w:semiHidden/>
    <w:rsid w:val="00EE6C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C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C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462"/>
    <w:rPr>
      <w:rFonts w:ascii="Times New Roman" w:eastAsia="Times New Roman" w:hAnsi="Times New Roman" w:cs="Times New Roman"/>
      <w:b/>
      <w:bCs/>
      <w:sz w:val="36"/>
      <w:szCs w:val="36"/>
    </w:rPr>
  </w:style>
  <w:style w:type="paragraph" w:styleId="NormalWeb">
    <w:name w:val="Normal (Web)"/>
    <w:basedOn w:val="Normal"/>
    <w:uiPriority w:val="99"/>
    <w:unhideWhenUsed/>
    <w:rsid w:val="007924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1AE"/>
    <w:rPr>
      <w:rFonts w:ascii="Tahoma" w:hAnsi="Tahoma" w:cs="Tahoma"/>
      <w:sz w:val="16"/>
      <w:szCs w:val="16"/>
    </w:rPr>
  </w:style>
  <w:style w:type="paragraph" w:styleId="ListParagraph">
    <w:name w:val="List Paragraph"/>
    <w:basedOn w:val="Normal"/>
    <w:uiPriority w:val="34"/>
    <w:qFormat/>
    <w:rsid w:val="00052201"/>
    <w:pPr>
      <w:ind w:left="720"/>
      <w:contextualSpacing/>
    </w:pPr>
  </w:style>
  <w:style w:type="paragraph" w:styleId="Header">
    <w:name w:val="header"/>
    <w:basedOn w:val="Normal"/>
    <w:link w:val="HeaderChar"/>
    <w:uiPriority w:val="99"/>
    <w:semiHidden/>
    <w:unhideWhenUsed/>
    <w:rsid w:val="00B817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79C"/>
  </w:style>
  <w:style w:type="paragraph" w:styleId="Footer">
    <w:name w:val="footer"/>
    <w:basedOn w:val="Normal"/>
    <w:link w:val="FooterChar"/>
    <w:uiPriority w:val="99"/>
    <w:unhideWhenUsed/>
    <w:rsid w:val="00B8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9C"/>
  </w:style>
  <w:style w:type="table" w:styleId="TableGrid">
    <w:name w:val="Table Grid"/>
    <w:basedOn w:val="TableNormal"/>
    <w:uiPriority w:val="59"/>
    <w:rsid w:val="00BC3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F457C"/>
    <w:rPr>
      <w:color w:val="0000FF"/>
      <w:u w:val="single"/>
    </w:rPr>
  </w:style>
  <w:style w:type="character" w:customStyle="1" w:styleId="Heading3Char">
    <w:name w:val="Heading 3 Char"/>
    <w:basedOn w:val="DefaultParagraphFont"/>
    <w:link w:val="Heading3"/>
    <w:uiPriority w:val="9"/>
    <w:semiHidden/>
    <w:rsid w:val="00EE6C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C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192">
      <w:bodyDiv w:val="1"/>
      <w:marLeft w:val="0"/>
      <w:marRight w:val="0"/>
      <w:marTop w:val="0"/>
      <w:marBottom w:val="0"/>
      <w:divBdr>
        <w:top w:val="none" w:sz="0" w:space="0" w:color="auto"/>
        <w:left w:val="none" w:sz="0" w:space="0" w:color="auto"/>
        <w:bottom w:val="none" w:sz="0" w:space="0" w:color="auto"/>
        <w:right w:val="none" w:sz="0" w:space="0" w:color="auto"/>
      </w:divBdr>
    </w:div>
    <w:div w:id="289289393">
      <w:bodyDiv w:val="1"/>
      <w:marLeft w:val="0"/>
      <w:marRight w:val="0"/>
      <w:marTop w:val="0"/>
      <w:marBottom w:val="0"/>
      <w:divBdr>
        <w:top w:val="none" w:sz="0" w:space="0" w:color="auto"/>
        <w:left w:val="none" w:sz="0" w:space="0" w:color="auto"/>
        <w:bottom w:val="none" w:sz="0" w:space="0" w:color="auto"/>
        <w:right w:val="none" w:sz="0" w:space="0" w:color="auto"/>
      </w:divBdr>
    </w:div>
    <w:div w:id="484973579">
      <w:bodyDiv w:val="1"/>
      <w:marLeft w:val="0"/>
      <w:marRight w:val="0"/>
      <w:marTop w:val="0"/>
      <w:marBottom w:val="0"/>
      <w:divBdr>
        <w:top w:val="none" w:sz="0" w:space="0" w:color="auto"/>
        <w:left w:val="none" w:sz="0" w:space="0" w:color="auto"/>
        <w:bottom w:val="none" w:sz="0" w:space="0" w:color="auto"/>
        <w:right w:val="none" w:sz="0" w:space="0" w:color="auto"/>
      </w:divBdr>
    </w:div>
    <w:div w:id="656883004">
      <w:bodyDiv w:val="1"/>
      <w:marLeft w:val="0"/>
      <w:marRight w:val="0"/>
      <w:marTop w:val="0"/>
      <w:marBottom w:val="0"/>
      <w:divBdr>
        <w:top w:val="none" w:sz="0" w:space="0" w:color="auto"/>
        <w:left w:val="none" w:sz="0" w:space="0" w:color="auto"/>
        <w:bottom w:val="none" w:sz="0" w:space="0" w:color="auto"/>
        <w:right w:val="none" w:sz="0" w:space="0" w:color="auto"/>
      </w:divBdr>
    </w:div>
    <w:div w:id="1152722392">
      <w:bodyDiv w:val="1"/>
      <w:marLeft w:val="0"/>
      <w:marRight w:val="0"/>
      <w:marTop w:val="0"/>
      <w:marBottom w:val="0"/>
      <w:divBdr>
        <w:top w:val="none" w:sz="0" w:space="0" w:color="auto"/>
        <w:left w:val="none" w:sz="0" w:space="0" w:color="auto"/>
        <w:bottom w:val="none" w:sz="0" w:space="0" w:color="auto"/>
        <w:right w:val="none" w:sz="0" w:space="0" w:color="auto"/>
      </w:divBdr>
    </w:div>
    <w:div w:id="1283611239">
      <w:bodyDiv w:val="1"/>
      <w:marLeft w:val="0"/>
      <w:marRight w:val="0"/>
      <w:marTop w:val="0"/>
      <w:marBottom w:val="0"/>
      <w:divBdr>
        <w:top w:val="none" w:sz="0" w:space="0" w:color="auto"/>
        <w:left w:val="none" w:sz="0" w:space="0" w:color="auto"/>
        <w:bottom w:val="none" w:sz="0" w:space="0" w:color="auto"/>
        <w:right w:val="none" w:sz="0" w:space="0" w:color="auto"/>
      </w:divBdr>
    </w:div>
    <w:div w:id="1576091004">
      <w:bodyDiv w:val="1"/>
      <w:marLeft w:val="0"/>
      <w:marRight w:val="0"/>
      <w:marTop w:val="0"/>
      <w:marBottom w:val="0"/>
      <w:divBdr>
        <w:top w:val="none" w:sz="0" w:space="0" w:color="auto"/>
        <w:left w:val="none" w:sz="0" w:space="0" w:color="auto"/>
        <w:bottom w:val="none" w:sz="0" w:space="0" w:color="auto"/>
        <w:right w:val="none" w:sz="0" w:space="0" w:color="auto"/>
      </w:divBdr>
    </w:div>
    <w:div w:id="1621259537">
      <w:bodyDiv w:val="1"/>
      <w:marLeft w:val="0"/>
      <w:marRight w:val="0"/>
      <w:marTop w:val="0"/>
      <w:marBottom w:val="0"/>
      <w:divBdr>
        <w:top w:val="none" w:sz="0" w:space="0" w:color="auto"/>
        <w:left w:val="none" w:sz="0" w:space="0" w:color="auto"/>
        <w:bottom w:val="none" w:sz="0" w:space="0" w:color="auto"/>
        <w:right w:val="none" w:sz="0" w:space="0" w:color="auto"/>
      </w:divBdr>
    </w:div>
    <w:div w:id="1634826495">
      <w:bodyDiv w:val="1"/>
      <w:marLeft w:val="0"/>
      <w:marRight w:val="0"/>
      <w:marTop w:val="0"/>
      <w:marBottom w:val="0"/>
      <w:divBdr>
        <w:top w:val="none" w:sz="0" w:space="0" w:color="auto"/>
        <w:left w:val="none" w:sz="0" w:space="0" w:color="auto"/>
        <w:bottom w:val="none" w:sz="0" w:space="0" w:color="auto"/>
        <w:right w:val="none" w:sz="0" w:space="0" w:color="auto"/>
      </w:divBdr>
    </w:div>
    <w:div w:id="1683700061">
      <w:bodyDiv w:val="1"/>
      <w:marLeft w:val="0"/>
      <w:marRight w:val="0"/>
      <w:marTop w:val="0"/>
      <w:marBottom w:val="0"/>
      <w:divBdr>
        <w:top w:val="none" w:sz="0" w:space="0" w:color="auto"/>
        <w:left w:val="none" w:sz="0" w:space="0" w:color="auto"/>
        <w:bottom w:val="none" w:sz="0" w:space="0" w:color="auto"/>
        <w:right w:val="none" w:sz="0" w:space="0" w:color="auto"/>
      </w:divBdr>
    </w:div>
    <w:div w:id="1954362112">
      <w:bodyDiv w:val="1"/>
      <w:marLeft w:val="0"/>
      <w:marRight w:val="0"/>
      <w:marTop w:val="0"/>
      <w:marBottom w:val="0"/>
      <w:divBdr>
        <w:top w:val="none" w:sz="0" w:space="0" w:color="auto"/>
        <w:left w:val="none" w:sz="0" w:space="0" w:color="auto"/>
        <w:bottom w:val="none" w:sz="0" w:space="0" w:color="auto"/>
        <w:right w:val="none" w:sz="0" w:space="0" w:color="auto"/>
      </w:divBdr>
    </w:div>
    <w:div w:id="2143189962">
      <w:bodyDiv w:val="1"/>
      <w:marLeft w:val="0"/>
      <w:marRight w:val="0"/>
      <w:marTop w:val="0"/>
      <w:marBottom w:val="0"/>
      <w:divBdr>
        <w:top w:val="none" w:sz="0" w:space="0" w:color="auto"/>
        <w:left w:val="none" w:sz="0" w:space="0" w:color="auto"/>
        <w:bottom w:val="none" w:sz="0" w:space="0" w:color="auto"/>
        <w:right w:val="none" w:sz="0" w:space="0" w:color="auto"/>
      </w:divBdr>
    </w:div>
    <w:div w:id="2144226847">
      <w:bodyDiv w:val="1"/>
      <w:marLeft w:val="0"/>
      <w:marRight w:val="0"/>
      <w:marTop w:val="0"/>
      <w:marBottom w:val="0"/>
      <w:divBdr>
        <w:top w:val="none" w:sz="0" w:space="0" w:color="auto"/>
        <w:left w:val="none" w:sz="0" w:space="0" w:color="auto"/>
        <w:bottom w:val="none" w:sz="0" w:space="0" w:color="auto"/>
        <w:right w:val="none" w:sz="0" w:space="0" w:color="auto"/>
      </w:divBdr>
      <w:divsChild>
        <w:div w:id="18719172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Wireless_ad_hoc_network" TargetMode="External"/><Relationship Id="rId18" Type="http://schemas.openxmlformats.org/officeDocument/2006/relationships/hyperlink" Target="https://en.wikipedia.org/wiki/Pressure" TargetMode="Externa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s://www.elprocus.com/wp-content/uploads/2014/03/28.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Sound" TargetMode="External"/><Relationship Id="rId25" Type="http://schemas.openxmlformats.org/officeDocument/2006/relationships/hyperlink" Target="https://www.elprocus.com/wp-content/uploads/2014/03/38.jpg"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Temperature" TargetMode="External"/><Relationship Id="rId20" Type="http://schemas.openxmlformats.org/officeDocument/2006/relationships/hyperlink" Target="https://www.elprocus.com/what-is-ethernet-and-different-types-of-ethernet-networks/" TargetMode="External"/><Relationship Id="rId29" Type="http://schemas.openxmlformats.org/officeDocument/2006/relationships/hyperlink" Target="https://www.elprocus.com/wp-content/uploads/2014/03/58.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lprocus.com/battery-charger-timer-tips/" TargetMode="External"/><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n.wikipedia.org/wiki/Sensor" TargetMode="External"/><Relationship Id="rId23" Type="http://schemas.openxmlformats.org/officeDocument/2006/relationships/hyperlink" Target="https://www.elprocus.com/important-of-network-in-embedded-systems-for-beginners/" TargetMode="External"/><Relationship Id="rId28"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www.elprocus.com/wp-content/uploads/2014/03/63.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utonomous" TargetMode="External"/><Relationship Id="rId22" Type="http://schemas.openxmlformats.org/officeDocument/2006/relationships/image" Target="media/image7.jpeg"/><Relationship Id="rId27" Type="http://schemas.openxmlformats.org/officeDocument/2006/relationships/hyperlink" Target="https://www.elprocus.com/wp-content/uploads/2014/03/49.jpg" TargetMode="External"/><Relationship Id="rId30" Type="http://schemas.openxmlformats.org/officeDocument/2006/relationships/image" Target="media/image1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Sreedarsa</dc:creator>
  <cp:lastModifiedBy>USER</cp:lastModifiedBy>
  <cp:revision>4</cp:revision>
  <dcterms:created xsi:type="dcterms:W3CDTF">2020-03-23T16:58:00Z</dcterms:created>
  <dcterms:modified xsi:type="dcterms:W3CDTF">2020-03-23T17:03:00Z</dcterms:modified>
</cp:coreProperties>
</file>